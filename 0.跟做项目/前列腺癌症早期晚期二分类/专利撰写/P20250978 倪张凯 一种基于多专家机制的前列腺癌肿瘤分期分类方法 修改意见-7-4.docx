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28455B1A">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一种基于多专家机制的前列腺癌肿瘤分期分类方法  </w:t>
      </w:r>
      <w:r>
        <w:rPr>
          <w:rFonts w:ascii="宋体"/>
          <w:b/>
          <w:sz w:val="21"/>
          <w:szCs w:val="21"/>
          <w:u w:val="single"/>
        </w:rPr>
        <w:t xml:space="preserve"> </w:t>
      </w:r>
    </w:p>
    <w:p w14:paraId="07C4B9D5">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倪张凯</w:t>
      </w:r>
      <w:r>
        <w:rPr>
          <w:rFonts w:ascii="宋体"/>
          <w:b/>
          <w:sz w:val="21"/>
          <w:szCs w:val="21"/>
          <w:u w:val="single"/>
        </w:rPr>
        <w:t xml:space="preserve"> </w:t>
      </w:r>
      <w:r>
        <w:rPr>
          <w:rFonts w:hint="eastAsia" w:ascii="宋体"/>
          <w:b/>
          <w:sz w:val="21"/>
          <w:szCs w:val="21"/>
          <w:u w:val="single"/>
        </w:rPr>
        <w:t>朱俊泽</w:t>
      </w:r>
      <w:r>
        <w:rPr>
          <w:rFonts w:ascii="宋体"/>
          <w:b/>
          <w:sz w:val="21"/>
          <w:szCs w:val="21"/>
          <w:u w:val="single"/>
        </w:rPr>
        <w:t xml:space="preserve"> </w:t>
      </w:r>
      <w:r>
        <w:rPr>
          <w:rFonts w:hint="eastAsia" w:ascii="宋体"/>
          <w:b/>
          <w:sz w:val="21"/>
          <w:szCs w:val="21"/>
          <w:u w:val="single"/>
        </w:rPr>
        <w:t>肖润宇 向莉华</w:t>
      </w:r>
      <w:r>
        <w:rPr>
          <w:rFonts w:ascii="宋体"/>
          <w:b/>
          <w:sz w:val="21"/>
          <w:szCs w:val="21"/>
          <w:u w:val="single"/>
        </w:rPr>
        <w:t xml:space="preserve">     </w:t>
      </w:r>
      <w:r>
        <w:rPr>
          <w:b/>
          <w:sz w:val="21"/>
          <w:szCs w:val="21"/>
          <w:u w:val="single"/>
        </w:rPr>
        <w:softHyphen/>
      </w:r>
      <w:r>
        <w:rPr>
          <w:rFonts w:ascii="宋体"/>
          <w:b/>
          <w:sz w:val="21"/>
          <w:szCs w:val="21"/>
        </w:rPr>
        <w:t xml:space="preserve"> </w:t>
      </w:r>
    </w:p>
    <w:p w14:paraId="2119DB80">
      <w:pPr>
        <w:pStyle w:val="17"/>
        <w:spacing w:before="120"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8067D09">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2BF7C3AC">
      <w:pPr>
        <w:pStyle w:val="17"/>
        <w:spacing w:before="120" w:line="360" w:lineRule="exact"/>
        <w:ind w:firstLine="0" w:firstLineChars="0"/>
        <w:rPr>
          <w:b/>
          <w:sz w:val="21"/>
          <w:szCs w:val="21"/>
        </w:rPr>
      </w:pPr>
    </w:p>
    <w:p w14:paraId="4B97F3A3">
      <w:pPr>
        <w:pStyle w:val="17"/>
        <w:spacing w:before="120" w:line="360" w:lineRule="exact"/>
        <w:ind w:firstLine="0" w:firstLineChars="0"/>
        <w:rPr>
          <w:b/>
          <w:sz w:val="21"/>
          <w:szCs w:val="21"/>
        </w:rPr>
      </w:pPr>
    </w:p>
    <w:p w14:paraId="6061124F">
      <w:pPr>
        <w:pStyle w:val="17"/>
        <w:spacing w:before="120"/>
        <w:ind w:firstLine="0" w:firstLineChars="0"/>
        <w:jc w:val="center"/>
        <w:rPr>
          <w:b/>
          <w:sz w:val="21"/>
          <w:szCs w:val="21"/>
        </w:rPr>
      </w:pPr>
      <w:r>
        <w:rPr>
          <w:rFonts w:hint="eastAsia" w:ascii="宋体"/>
          <w:b/>
          <w:sz w:val="21"/>
          <w:szCs w:val="21"/>
        </w:rPr>
        <w:t>说明书</w:t>
      </w:r>
    </w:p>
    <w:p w14:paraId="07085BF6">
      <w:pPr>
        <w:pStyle w:val="17"/>
        <w:spacing w:before="120"/>
        <w:ind w:firstLine="0" w:firstLineChars="0"/>
        <w:jc w:val="center"/>
        <w:rPr>
          <w:rFonts w:ascii="宋体"/>
          <w:b/>
          <w:sz w:val="21"/>
          <w:szCs w:val="21"/>
        </w:rPr>
      </w:pPr>
      <w:r>
        <w:rPr>
          <w:rFonts w:hint="eastAsia" w:ascii="宋体"/>
          <w:b/>
          <w:sz w:val="21"/>
          <w:szCs w:val="21"/>
        </w:rPr>
        <w:t xml:space="preserve">一种基于多专家机制的前列腺癌肿瘤分期分类方法  </w:t>
      </w:r>
    </w:p>
    <w:p w14:paraId="33969B71">
      <w:pPr>
        <w:pStyle w:val="17"/>
        <w:spacing w:before="0" w:beforeLines="0" w:line="360" w:lineRule="auto"/>
        <w:ind w:firstLine="0" w:firstLineChars="0"/>
        <w:rPr>
          <w:b/>
          <w:sz w:val="21"/>
          <w:szCs w:val="21"/>
        </w:rPr>
      </w:pPr>
    </w:p>
    <w:p w14:paraId="33D60768">
      <w:pPr>
        <w:pStyle w:val="17"/>
        <w:spacing w:before="0" w:beforeLines="0" w:line="360" w:lineRule="auto"/>
        <w:ind w:firstLine="0" w:firstLineChars="0"/>
        <w:rPr>
          <w:b/>
          <w:sz w:val="21"/>
          <w:szCs w:val="21"/>
        </w:rPr>
      </w:pPr>
      <w:r>
        <w:rPr>
          <w:rFonts w:hint="eastAsia"/>
          <w:b/>
          <w:sz w:val="21"/>
          <w:szCs w:val="21"/>
        </w:rPr>
        <w:t>技术领域</w:t>
      </w:r>
    </w:p>
    <w:p w14:paraId="62A1A874">
      <w:pPr>
        <w:spacing w:before="0" w:beforeLines="0"/>
        <w:ind w:firstLine="420"/>
        <w:rPr>
          <w:rFonts w:ascii="宋体"/>
          <w:color w:val="0000FF"/>
          <w:szCs w:val="21"/>
        </w:rPr>
      </w:pPr>
      <w:r>
        <w:t>本发明涉及</w:t>
      </w:r>
      <w:r>
        <w:rPr>
          <w:rFonts w:hint="eastAsia"/>
        </w:rPr>
        <w:t>表征学习领域</w:t>
      </w:r>
      <w:r>
        <w:t>，具体涉及</w:t>
      </w:r>
      <w:r>
        <w:rPr>
          <w:rFonts w:hint="eastAsia"/>
        </w:rPr>
        <w:t>遮掩自动编码器的重建</w:t>
      </w:r>
      <w:r>
        <w:t>方法</w:t>
      </w:r>
      <w:r>
        <w:rPr>
          <w:rFonts w:hint="eastAsia"/>
        </w:rPr>
        <w:t>。</w:t>
      </w:r>
    </w:p>
    <w:p w14:paraId="65293E6C">
      <w:pPr>
        <w:pStyle w:val="17"/>
        <w:spacing w:before="0" w:beforeLines="0" w:line="360" w:lineRule="auto"/>
        <w:ind w:firstLine="0" w:firstLineChars="0"/>
        <w:rPr>
          <w:b/>
          <w:sz w:val="21"/>
          <w:szCs w:val="21"/>
        </w:rPr>
      </w:pPr>
    </w:p>
    <w:p w14:paraId="6AD986DE">
      <w:pPr>
        <w:pStyle w:val="17"/>
        <w:spacing w:before="0" w:beforeLines="0" w:line="360" w:lineRule="auto"/>
        <w:ind w:firstLine="0" w:firstLineChars="0"/>
        <w:rPr>
          <w:b/>
          <w:sz w:val="21"/>
          <w:szCs w:val="21"/>
        </w:rPr>
      </w:pPr>
      <w:commentRangeStart w:id="0"/>
      <w:commentRangeStart w:id="1"/>
      <w:r>
        <w:rPr>
          <w:rFonts w:hint="eastAsia"/>
          <w:b/>
          <w:sz w:val="21"/>
          <w:szCs w:val="21"/>
        </w:rPr>
        <w:t>背景技术</w:t>
      </w:r>
      <w:commentRangeEnd w:id="0"/>
      <w:r>
        <w:rPr>
          <w:rStyle w:val="16"/>
        </w:rPr>
        <w:commentReference w:id="0"/>
      </w:r>
      <w:commentRangeEnd w:id="1"/>
      <w:r>
        <w:commentReference w:id="1"/>
      </w:r>
    </w:p>
    <w:p w14:paraId="1624D671">
      <w:pPr>
        <w:spacing w:before="0" w:beforeLines="0"/>
        <w:ind w:firstLine="420"/>
      </w:pPr>
      <w:r>
        <w:rPr>
          <w:rFonts w:hint="eastAsia"/>
        </w:rPr>
        <w:t>前列腺癌是全球男性中第二常见的癌症类型，也是导致癌症相关死亡的主要原因之一。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w:t>
      </w:r>
      <w:r>
        <w:rPr>
          <w:rFonts w:hint="eastAsia"/>
          <w:highlight w:val="green"/>
        </w:rPr>
        <w:t>如何有效提升超声视频的分辨率，</w:t>
      </w:r>
      <w:r>
        <w:rPr>
          <w:rFonts w:hint="eastAsia"/>
        </w:rPr>
        <w:t>以提供更加清晰且高保真的影像，并提高医生对小病灶及边界模糊等复杂区域的诊断准确性，已成为当前基于超声成像开展前列腺癌诊断的重要研究方向和技术发展重点之一。</w:t>
      </w:r>
    </w:p>
    <w:p w14:paraId="1E43750F">
      <w:pPr>
        <w:spacing w:before="0" w:beforeLines="0"/>
        <w:ind w:firstLine="420"/>
      </w:pPr>
      <w:r>
        <w:t>在前列腺癌的诊断中，超声视频作为一种重要的成像工具，虽然具备了低成本、适用人群广泛等优点，但由于其分辨率低和诊断准确性受限，特别是在处理小病灶或边界模糊的区域时，仍然面临许多挑战。因此，如何提升超声视频的诊断能力，特别是在处理复杂病灶区域时，已经成为了前列腺癌超声诊断领域的核心问题之一。</w:t>
      </w:r>
      <w:r>
        <w:rPr>
          <w:highlight w:val="green"/>
        </w:rPr>
        <w:t>视频分类任务</w:t>
      </w:r>
      <w:r>
        <w:t>在这一背景下成为了提升超声视频诊断效果的重要手段之一。与传统的单张静态影像不同，超声视频通过连续的帧信息提供了</w:t>
      </w:r>
      <w:r>
        <w:rPr>
          <w:highlight w:val="green"/>
        </w:rPr>
        <w:t>时序特征</w:t>
      </w:r>
      <w:r>
        <w:t>，这对于捕捉前列腺癌的动态变化、病灶发展及其与周围组织的关系等具有重要意义。</w:t>
      </w:r>
      <w:r>
        <w:rPr>
          <w:highlight w:val="green"/>
        </w:rPr>
        <w:t>通过对超声视频中的多个帧进行分析，可以更全面地评估前列腺组织的结构、血流情况以及肿瘤的形态等，从而提高疾病的检测率和诊断的准确性。</w:t>
      </w:r>
    </w:p>
    <w:p w14:paraId="1CEE8948">
      <w:pPr>
        <w:spacing w:before="0" w:beforeLines="0"/>
        <w:ind w:firstLine="420"/>
        <w:rPr>
          <w:u w:val="single"/>
        </w:rPr>
      </w:pPr>
      <w:r>
        <w:rPr>
          <w:rFonts w:hint="eastAsia"/>
          <w:u w:val="single"/>
        </w:rPr>
        <w:t>近似实验方案</w:t>
      </w:r>
    </w:p>
    <w:p w14:paraId="061557EA">
      <w:pPr>
        <w:spacing w:before="0" w:beforeLines="0"/>
        <w:ind w:firstLine="420"/>
      </w:pPr>
      <w:r>
        <w:rPr>
          <w:rFonts w:hint="eastAsia"/>
        </w:rPr>
        <w:t>VideoMAE工作采用了基于遮掩自动编码(Masked Autoencoder, MAE)的自监督预训练方法，基于视频的MAE预训练流程如图</w:t>
      </w:r>
      <w:ins w:id="0" w:author="黄梓峰" w:date="2025-06-10T21:03:00Z">
        <w:r>
          <w:rPr>
            <w:rFonts w:hint="eastAsia"/>
          </w:rPr>
          <w:t>1</w:t>
        </w:r>
      </w:ins>
      <w:r>
        <w:rPr>
          <w:rFonts w:hint="eastAsia"/>
        </w:rPr>
        <w:t>所示</w:t>
      </w:r>
      <w:ins w:id="1" w:author="黄梓峰" w:date="2025-06-10T21:03:00Z">
        <w:r>
          <w:rPr>
            <w:rFonts w:hint="eastAsia"/>
          </w:rPr>
          <w:t>。</w:t>
        </w:r>
      </w:ins>
    </w:p>
    <w:p w14:paraId="5530AF9F">
      <w:pPr>
        <w:spacing w:before="0" w:beforeLines="0"/>
        <w:ind w:firstLine="420"/>
      </w:pPr>
      <w:r>
        <w:rPr>
          <w:rFonts w:hint="eastAsia"/>
        </w:rPr>
        <w:t>将下采样帧作为输入，使用跨行时间采样策略来进行更有效的视频预训练。形式上，首先从原始视频V中随机采样一个由</w:t>
      </w:r>
      <w:r>
        <w:rPr>
          <w:rFonts w:hint="eastAsia"/>
          <w:highlight w:val="green"/>
        </w:rPr>
        <w:t>t个连续帧</w:t>
      </w:r>
      <w:r>
        <w:rPr>
          <w:rFonts w:hint="eastAsia"/>
        </w:rPr>
        <w:t>组成的视频剪辑。然后，使用</w:t>
      </w:r>
      <w:r>
        <w:rPr>
          <w:rFonts w:hint="eastAsia"/>
          <w:highlight w:val="green"/>
        </w:rPr>
        <w:t>时间采样</w:t>
      </w:r>
      <w:r>
        <w:rPr>
          <w:rFonts w:hint="eastAsia"/>
        </w:rPr>
        <w:t>将剪辑压缩为T帧，每个帧的分辨率为</w:t>
      </w:r>
      <m:oMath>
        <m:r>
          <m:rPr>
            <m:sty m:val="p"/>
          </m:rPr>
          <w:rPr>
            <w:rFonts w:ascii="Cambria Math" w:hAnsi="Cambria Math"/>
          </w:rPr>
          <m:t>H</m:t>
        </m:r>
        <m:r>
          <m:rPr>
            <m:sty m:val="p"/>
          </m:rPr>
          <w:rPr>
            <w:rFonts w:ascii="Cambria Math" w:hAnsi="Cambria Math" w:cs="Cambria Math"/>
          </w:rPr>
          <m:t>×</m:t>
        </m:r>
        <m:r>
          <m:rPr>
            <m:sty m:val="p"/>
          </m:rPr>
          <w:rPr>
            <w:rFonts w:ascii="Cambria Math" w:hAnsi="Cambria Math"/>
          </w:rPr>
          <m:t>W</m:t>
        </m:r>
        <m:r>
          <m:rPr>
            <m:sty m:val="p"/>
          </m:rPr>
          <w:rPr>
            <w:rFonts w:ascii="Cambria Math" w:hAnsi="Cambria Math" w:cs="Cambria Math"/>
          </w:rPr>
          <m:t>×</m:t>
        </m:r>
        <m:r>
          <m:rPr>
            <m:sty m:val="p"/>
          </m:rPr>
          <w:rPr>
            <w:rFonts w:ascii="Cambria Math" w:hAnsi="Cambria Math"/>
          </w:rPr>
          <m:t>3</m:t>
        </m:r>
      </m:oMath>
      <w:r>
        <w:rPr>
          <w:rFonts w:hint="eastAsia"/>
        </w:rPr>
        <w:t>，并使用立方体嵌入来获得视频令牌。其中我们将每个大小为</w:t>
      </w:r>
      <m:oMath>
        <m:r>
          <m:rPr>
            <m:sty m:val="p"/>
          </m:rPr>
          <w:rPr>
            <w:rFonts w:hint="eastAsia" w:ascii="Cambria Math" w:hAnsi="Cambria Math"/>
          </w:rPr>
          <m:t xml:space="preserve">2 </m:t>
        </m:r>
        <m:r>
          <m:rPr>
            <m:sty m:val="p"/>
          </m:rPr>
          <w:rPr>
            <w:rFonts w:ascii="Cambria Math" w:hAnsi="Cambria Math"/>
          </w:rPr>
          <m:t>×</m:t>
        </m:r>
        <m:r>
          <m:rPr>
            <m:sty m:val="p"/>
          </m:rPr>
          <w:rPr>
            <w:rFonts w:hint="eastAsia" w:ascii="Cambria Math" w:hAnsi="Cambria Math"/>
          </w:rPr>
          <m:t xml:space="preserve"> 16 × 16</m:t>
        </m:r>
      </m:oMath>
      <w:r>
        <w:rPr>
          <w:rFonts w:hint="eastAsia"/>
        </w:rPr>
        <w:t>的立方体视为一个令牌嵌入。因此，立方体嵌入层获得</w:t>
      </w:r>
      <m:oMath>
        <m:f>
          <m:fPr>
            <m:ctrlPr>
              <w:rPr>
                <w:rFonts w:ascii="Cambria Math" w:hAnsi="Cambria Math"/>
                <w:i/>
                <w:sz w:val="22"/>
                <w:szCs w:val="21"/>
              </w:rPr>
            </m:ctrlPr>
          </m:fPr>
          <m:num>
            <m:r>
              <m:rPr/>
              <w:rPr>
                <w:rFonts w:ascii="Cambria Math" w:hAnsi="Cambria Math"/>
                <w:sz w:val="22"/>
                <w:szCs w:val="21"/>
              </w:rPr>
              <m:t>t</m:t>
            </m:r>
            <m:ctrlPr>
              <w:rPr>
                <w:rFonts w:ascii="Cambria Math" w:hAnsi="Cambria Math"/>
                <w:i/>
                <w:sz w:val="22"/>
                <w:szCs w:val="21"/>
              </w:rPr>
            </m:ctrlPr>
          </m:num>
          <m:den>
            <m:r>
              <m:rPr/>
              <w:rPr>
                <w:rFonts w:ascii="Cambria Math" w:hAnsi="Cambria Math"/>
                <w:sz w:val="22"/>
                <w:szCs w:val="21"/>
              </w:rPr>
              <m:t>2</m:t>
            </m:r>
            <m:ctrlPr>
              <w:rPr>
                <w:rFonts w:ascii="Cambria Math" w:hAnsi="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ℎ</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w</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oMath>
      <w:r>
        <w:rPr>
          <w:rFonts w:hint="eastAsia"/>
        </w:rPr>
        <w:t>个</w:t>
      </w:r>
      <w:r>
        <w:rPr>
          <w:rFonts w:hint="eastAsia"/>
          <w:highlight w:val="green"/>
        </w:rPr>
        <w:t>三维令牌</w:t>
      </w:r>
      <w:r>
        <w:rPr>
          <w:rFonts w:hint="eastAsia"/>
        </w:rPr>
        <w:t>，并将每个令牌映射到通道维度d。这种设计可以降低输入的时空维度，有助于缓解视频中的时空冗余。</w:t>
      </w:r>
    </w:p>
    <w:p w14:paraId="47CE404D">
      <w:pPr>
        <w:spacing w:before="0" w:beforeLines="0"/>
        <w:ind w:firstLine="420"/>
      </w:pPr>
      <w:r>
        <w:rPr>
          <w:rFonts w:hint="eastAsia"/>
        </w:rPr>
        <w:t>对于获得的三维令牌，VideoMAE随机选择90%的信息进行遮掩。然后把没有遮掩的令牌输入到了视觉编码器(Vision Encoder)中，在VideoMAE工作中使用了视觉转换器(Vision Transformer, ViT)作为主干。最后利用解码器进行重建训练，优化重建损失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rPr>
        <w:t>。</w:t>
      </w:r>
    </w:p>
    <w:p w14:paraId="4E85A622">
      <w:pPr>
        <w:spacing w:before="0" w:beforeLines="0"/>
        <w:ind w:firstLine="420"/>
        <w:rPr>
          <w:ins w:id="2" w:author="黄梓峰" w:date="2025-06-10T21:04:00Z"/>
        </w:rPr>
      </w:pPr>
      <w:r>
        <w:rPr>
          <w:rFonts w:hint="eastAsia"/>
        </w:rPr>
        <w:t>随后针对微调过程，VideoMAE利用预训练好的编码器，将三维令牌输入之前预训练好的视觉转换器(Vision Transformer, ViT)的视觉编码器(Vision Encoder)中获得特征，取最深维度的特征作为获取的特征输入分类头，通过分类损失训练分类头和视觉编码器。</w:t>
      </w:r>
    </w:p>
    <w:p w14:paraId="492D63EF">
      <w:pPr>
        <w:numPr>
          <w:ilvl w:val="0"/>
          <w:numId w:val="0"/>
        </w:numPr>
        <w:spacing w:before="0" w:beforeLines="0"/>
        <w:ind w:firstLine="420"/>
        <w:rPr>
          <w:ins w:id="3" w:author="黄梓峰" w:date="2025-06-10T21:04:00Z"/>
        </w:rPr>
      </w:pPr>
      <w:ins w:id="4" w:author="黄梓峰" w:date="2025-06-10T21:05:00Z">
        <w:r>
          <w:rPr>
            <w:rFonts w:hint="eastAsia"/>
          </w:rPr>
          <w:t>然而，</w:t>
        </w:r>
      </w:ins>
      <w:ins w:id="5" w:author="黄梓峰" w:date="2025-06-10T21:04:00Z">
        <w:r>
          <w:rPr>
            <w:rFonts w:hint="eastAsia"/>
          </w:rPr>
          <w:t>前列腺超声影像的数据中存在大量的无关信息，尤其是无病灶的区域。随机遮掩会导致模型学习过程中对重点病灶区域的忽略，这在医学影像中尤其重要，因为局部特征往往决定了疾病的早期发现和准确诊断。MAE在遮掩了过多非关键的局部特征时，模型对真正关键的局部特征重建特征的学习就会相对的差。这也是最主要的缺陷。</w:t>
        </w:r>
      </w:ins>
    </w:p>
    <w:p w14:paraId="5D3E94A4">
      <w:pPr>
        <w:numPr>
          <w:ilvl w:val="0"/>
          <w:numId w:val="0"/>
        </w:numPr>
        <w:spacing w:before="0" w:beforeLines="0"/>
        <w:ind w:firstLine="420"/>
        <w:rPr>
          <w:ins w:id="6" w:author="黄梓峰" w:date="2025-06-10T21:05:00Z"/>
        </w:rPr>
      </w:pPr>
      <w:ins w:id="7" w:author="黄梓峰" w:date="2025-06-10T21:05:00Z">
        <w:r>
          <w:rPr>
            <w:rFonts w:hint="eastAsia"/>
          </w:rPr>
          <w:t>现有模型未充分考虑多医生采样之间的个体差异、诊断风格和数据质量波动，导致验证结果不稳定，无法满足医工结合应用中对准确性和鲁棒性的高要求。</w:t>
        </w:r>
      </w:ins>
    </w:p>
    <w:p w14:paraId="76DEE9EF">
      <w:pPr>
        <w:spacing w:before="0" w:beforeLines="0"/>
        <w:ind w:firstLine="420"/>
        <w:rPr>
          <w:rFonts w:hint="eastAsia"/>
        </w:rPr>
      </w:pPr>
    </w:p>
    <w:p w14:paraId="5EE23A56">
      <w:pPr>
        <w:pStyle w:val="17"/>
        <w:spacing w:before="0" w:beforeLines="0" w:line="360" w:lineRule="auto"/>
        <w:ind w:firstLine="0" w:firstLineChars="0"/>
        <w:rPr>
          <w:b/>
          <w:sz w:val="21"/>
          <w:szCs w:val="21"/>
        </w:rPr>
      </w:pPr>
    </w:p>
    <w:p w14:paraId="1219B116">
      <w:pPr>
        <w:pStyle w:val="17"/>
        <w:spacing w:before="0" w:beforeLines="0" w:line="360" w:lineRule="auto"/>
        <w:ind w:firstLine="0" w:firstLineChars="0"/>
        <w:rPr>
          <w:b/>
          <w:sz w:val="21"/>
          <w:szCs w:val="21"/>
        </w:rPr>
      </w:pPr>
      <w:r>
        <w:rPr>
          <w:rFonts w:hint="eastAsia"/>
          <w:b/>
          <w:sz w:val="21"/>
          <w:szCs w:val="21"/>
        </w:rPr>
        <w:t>发明内容</w:t>
      </w:r>
    </w:p>
    <w:p w14:paraId="0B32FB71">
      <w:pPr>
        <w:spacing w:before="0" w:beforeLines="0"/>
        <w:ind w:firstLine="420" w:firstLineChars="0"/>
      </w:pPr>
      <w:ins w:id="8" w:author="黄梓峰" w:date="2025-06-10T21:05:00Z">
        <w:r>
          <w:rPr>
            <w:rFonts w:hint="eastAsia"/>
          </w:rPr>
          <w:t>针对现有技术存在的问题，</w:t>
        </w:r>
      </w:ins>
      <w:r>
        <w:rPr>
          <w:rFonts w:hint="eastAsia"/>
        </w:rPr>
        <w:t>本发明提出了</w:t>
      </w:r>
      <w:ins w:id="9" w:author="黄梓峰" w:date="2025-06-10T21:08:00Z">
        <w:r>
          <w:rPr>
            <w:rFonts w:hint="eastAsia"/>
          </w:rPr>
          <w:t>一种基于多专家机制的前列腺癌肿瘤分期分类方法，</w:t>
        </w:r>
      </w:ins>
      <w:r>
        <w:rPr>
          <w:rFonts w:hint="eastAsia"/>
        </w:rPr>
        <w:t>针对MAE流程中随机遮掩的重建预训练未让模型学习到关键区域的特征问题，设计了一个</w:t>
      </w:r>
      <w:r>
        <w:rPr>
          <w:rFonts w:hint="eastAsia"/>
          <w:highlight w:val="green"/>
        </w:rPr>
        <w:t>基于病灶分割内容的遮掩得分网络</w:t>
      </w:r>
      <w:r>
        <w:rPr>
          <w:rFonts w:hint="eastAsia"/>
        </w:rPr>
        <w:t>。迫使模型学习关键区域的特征也就是关键的局部特征。在专家模型的搭建中，受制于模型的泛化性问题，其在不可见数据集上的分割结果对于其中的一部分实例存在错误。由于不同的分割模型见到的数据并不一致，因而存在不同的分割错误实例，然而三个模型同时对同一实例分割错误的可能性较低，可视化如</w:t>
      </w:r>
      <w:r>
        <w:rPr>
          <w:rFonts w:hint="eastAsia"/>
          <w:highlight w:val="yellow"/>
        </w:rPr>
        <w:t>图2</w:t>
      </w:r>
      <w:r>
        <w:rPr>
          <w:rFonts w:hint="eastAsia"/>
        </w:rPr>
        <w:t>所示。做了如下设定：构建模拟医生会诊的多专家会诊机制，利用三个专家模型降低失误概率。</w:t>
      </w:r>
    </w:p>
    <w:p w14:paraId="55B245B7">
      <w:pPr>
        <w:pStyle w:val="17"/>
        <w:spacing w:before="0" w:beforeLines="0" w:line="360" w:lineRule="auto"/>
        <w:ind w:firstLine="420" w:firstLineChars="0"/>
        <w:rPr>
          <w:sz w:val="21"/>
        </w:rPr>
      </w:pPr>
      <w:r>
        <w:rPr>
          <w:rFonts w:hint="eastAsia"/>
          <w:sz w:val="21"/>
        </w:rPr>
        <w:t>在下游微调时，利用在重建训练阶段预训练好的遮掩得分网络，将输入的视频中的重要区域的块作为额外提示添加给特征辅助分类头训练。来解决多医生采样之间的个体差异、诊断风格和数据质量波动带来的模型效果问题。</w:t>
      </w:r>
    </w:p>
    <w:p w14:paraId="75EA3EAA">
      <w:pPr>
        <w:spacing w:before="0" w:beforeLines="0"/>
        <w:ind w:firstLine="420"/>
        <w:rPr>
          <w:u w:val="single"/>
        </w:rPr>
      </w:pPr>
      <w:r>
        <w:rPr>
          <w:rFonts w:hint="eastAsia"/>
          <w:u w:val="single"/>
        </w:rPr>
        <w:t>技术方案</w:t>
      </w:r>
    </w:p>
    <w:p w14:paraId="3E1253AE">
      <w:pPr>
        <w:spacing w:before="0" w:beforeLines="0"/>
        <w:ind w:firstLine="420"/>
      </w:pPr>
      <w:r>
        <w:rPr>
          <w:rFonts w:hint="eastAsia"/>
        </w:rPr>
        <w:t>一种基于多专家机制的前列腺癌肿瘤分期分类方法，包</w:t>
      </w:r>
      <w:ins w:id="10" w:author="黄梓峰" w:date="2025-06-10T21:16:00Z">
        <w:r>
          <w:rPr>
            <w:rFonts w:hint="eastAsia"/>
          </w:rPr>
          <w:t>括</w:t>
        </w:r>
      </w:ins>
      <w:r>
        <w:rPr>
          <w:rFonts w:hint="eastAsia"/>
        </w:rPr>
        <w:t>以下步骤：</w:t>
      </w:r>
    </w:p>
    <w:p w14:paraId="60210C41">
      <w:pPr>
        <w:spacing w:before="0" w:beforeLines="0"/>
        <w:ind w:firstLine="420" w:firstLineChars="0"/>
        <w:jc w:val="left"/>
      </w:pPr>
      <w:r>
        <w:rPr>
          <w:rFonts w:hint="eastAsia"/>
        </w:rPr>
        <w:t>步骤1 数据预处理</w:t>
      </w:r>
    </w:p>
    <w:p w14:paraId="6EE015D8">
      <w:pPr>
        <w:spacing w:before="0" w:beforeLines="0"/>
        <w:ind w:firstLine="420"/>
      </w:pPr>
      <w:r>
        <w:rPr>
          <w:rFonts w:hint="eastAsia"/>
        </w:rPr>
        <w:t>将视频切分为多个等长的剪辑片段，片段长度固定。将片段中的每一帧通过MedSAM2，Deeplabv3，nnUNet2++，三个预训练的分割大模型获得三个模型对帧的分割结果。</w:t>
      </w:r>
    </w:p>
    <w:p w14:paraId="25B2DF74">
      <w:pPr>
        <w:spacing w:before="0" w:beforeLines="0"/>
        <w:ind w:firstLine="420" w:firstLineChars="0"/>
        <w:jc w:val="left"/>
      </w:pPr>
      <w:r>
        <w:rPr>
          <w:rFonts w:hint="eastAsia"/>
        </w:rPr>
        <w:t>步骤2 遮掩得分生成</w:t>
      </w:r>
    </w:p>
    <w:p w14:paraId="5A3332D7">
      <w:pPr>
        <w:spacing w:before="0" w:beforeLines="0"/>
        <w:ind w:firstLine="420"/>
      </w:pPr>
      <w:r>
        <w:rPr>
          <w:rFonts w:hint="eastAsia"/>
        </w:rPr>
        <w:t>将整个视频通过</w:t>
      </w:r>
      <w:r>
        <w:rPr>
          <w:rFonts w:hint="eastAsia"/>
          <w:highlight w:val="green"/>
        </w:rPr>
        <w:t>块嵌入</w:t>
      </w:r>
      <w:r>
        <w:rPr>
          <w:rFonts w:hint="eastAsia"/>
        </w:rPr>
        <w:t>(Patch Embedding)获得多个三维</w:t>
      </w:r>
      <w:r>
        <w:rPr>
          <w:rFonts w:hint="eastAsia"/>
          <w:highlight w:val="yellow"/>
        </w:rPr>
        <w:t>令牌</w:t>
      </w:r>
      <w:r>
        <w:rPr>
          <w:rFonts w:hint="eastAsia"/>
        </w:rPr>
        <w:t>(Token)，将三维令牌输入</w:t>
      </w:r>
      <w:r>
        <w:rPr>
          <w:rFonts w:hint="eastAsia"/>
          <w:highlight w:val="green"/>
        </w:rPr>
        <w:t>遮掩得分网络</w:t>
      </w:r>
      <w:r>
        <w:rPr>
          <w:rFonts w:hint="eastAsia"/>
        </w:rPr>
        <w:t>，该网络由三个独立的多头注意力块(Multi-Head Attention , MHA)和全连接层(Fully Connected , FC)组成，三个全连接层在输出各自对每一个令牌的得分之后，通过之前获得的三个分割图像，若某一个令牌是在分割图内的话，那么这个</w:t>
      </w:r>
      <w:r>
        <w:rPr>
          <w:rFonts w:hint="eastAsia"/>
          <w:highlight w:val="green"/>
        </w:rPr>
        <w:t>遮掩得分</w:t>
      </w:r>
      <w:r>
        <w:rPr>
          <w:rFonts w:hint="eastAsia"/>
        </w:rPr>
        <w:t>就会被加上一个值。以此来达到核心区域遮掩的目的。迫使模型学习核心病灶区域的特征。</w:t>
      </w:r>
    </w:p>
    <w:p w14:paraId="793249CE">
      <w:pPr>
        <w:spacing w:before="0" w:beforeLines="0"/>
        <w:ind w:firstLine="420"/>
      </w:pPr>
      <w:r>
        <w:rPr>
          <w:rFonts w:hint="eastAsia"/>
        </w:rPr>
        <w:t>步骤3 预训练编码器</w:t>
      </w:r>
    </w:p>
    <w:p w14:paraId="19464CAA">
      <w:pPr>
        <w:spacing w:before="0" w:beforeLines="0"/>
        <w:ind w:firstLine="420"/>
        <w:rPr>
          <w:rFonts w:hAnsi="Cambria Math"/>
          <w:szCs w:val="21"/>
        </w:rPr>
      </w:pPr>
      <w:ins w:id="11" w:author="黄梓峰" w:date="2025-06-10T21:22:00Z">
        <w:r>
          <w:rPr>
            <w:rFonts w:hint="eastAsia"/>
          </w:rPr>
          <w:t>首</w:t>
        </w:r>
      </w:ins>
      <w:r>
        <w:rPr>
          <w:rFonts w:hint="eastAsia"/>
        </w:rPr>
        <w:t>先预训练</w:t>
      </w:r>
      <w:ins w:id="12" w:author="黄梓峰" w:date="2025-06-10T21:22:00Z">
        <w:r>
          <w:rPr>
            <w:rFonts w:hint="eastAsia" w:hAnsi="Cambria Math"/>
            <w:szCs w:val="21"/>
          </w:rPr>
          <w:t>视觉</w:t>
        </w:r>
      </w:ins>
      <w:r>
        <w:rPr>
          <w:rFonts w:hint="eastAsia"/>
        </w:rPr>
        <w:t>编码器，</w:t>
      </w:r>
      <w:ins w:id="13" w:author="黄梓峰" w:date="2025-06-10T21:22:00Z">
        <w:r>
          <w:rPr>
            <w:rFonts w:hint="eastAsia"/>
          </w:rPr>
          <w:t>所述</w:t>
        </w:r>
      </w:ins>
      <w:ins w:id="14" w:author="黄梓峰" w:date="2025-06-10T21:22:00Z">
        <w:r>
          <w:rPr>
            <w:rFonts w:hint="eastAsia" w:hAnsi="Cambria Math"/>
            <w:szCs w:val="21"/>
          </w:rPr>
          <w:t>视觉</w:t>
        </w:r>
      </w:ins>
      <w:ins w:id="15" w:author="黄梓峰" w:date="2025-06-10T21:22:00Z">
        <w:r>
          <w:rPr>
            <w:rFonts w:hint="eastAsia"/>
          </w:rPr>
          <w:t>编码器</w:t>
        </w:r>
      </w:ins>
      <w:ins w:id="16" w:author="黄梓峰" w:date="2025-06-10T21:23:00Z">
        <w:r>
          <w:rPr>
            <w:rFonts w:hint="eastAsia"/>
          </w:rPr>
          <w:t>为</w:t>
        </w:r>
      </w:ins>
      <w:r>
        <w:rPr>
          <w:rFonts w:hint="eastAsia"/>
        </w:rPr>
        <w:t>视觉转换器基础版本(Vision Transformer-base, ViT-B)。步骤2获得了每一个令牌的得分，将</w:t>
      </w:r>
      <w:r>
        <w:rPr>
          <w:rFonts w:hint="eastAsia"/>
          <w:highlight w:val="green"/>
        </w:rPr>
        <w:t>前90%排名</w:t>
      </w:r>
      <w:r>
        <w:rPr>
          <w:rFonts w:hint="eastAsia"/>
        </w:rPr>
        <w:t>的令牌遮掩，之后输入</w:t>
      </w:r>
      <w:ins w:id="17" w:author="黄梓峰" w:date="2025-06-10T21:24:00Z">
        <w:r>
          <w:rPr>
            <w:rFonts w:hint="eastAsia" w:hAnsi="Cambria Math"/>
            <w:szCs w:val="21"/>
          </w:rPr>
          <w:t>视觉</w:t>
        </w:r>
      </w:ins>
      <w:r>
        <w:rPr>
          <w:rFonts w:hint="eastAsia"/>
        </w:rPr>
        <w:t>编码器，获得编码过的令牌，再将之前遮掩的令牌添加之后输入解码器，解码器重建出原图像</w:t>
      </w:r>
      <w:ins w:id="18" w:author="黄梓峰" w:date="2025-06-10T21:24:00Z">
        <w:r>
          <w:rPr>
            <w:rFonts w:hint="eastAsia"/>
          </w:rPr>
          <w:t>。</w:t>
        </w:r>
      </w:ins>
      <w:r>
        <w:rPr>
          <w:rFonts w:hint="eastAsia"/>
        </w:rPr>
        <w:t>计算</w:t>
      </w:r>
      <w:r>
        <w:rPr>
          <w:rFonts w:hint="eastAsia"/>
          <w:highlight w:val="green"/>
        </w:rPr>
        <w:t>重建损失训练</w:t>
      </w:r>
      <m:oMath>
        <m:sSub>
          <m:sSubPr>
            <m:ctrlPr>
              <w:rPr>
                <w:rFonts w:ascii="Cambria Math" w:hAnsi="Cambria Math"/>
                <w:szCs w:val="21"/>
                <w:highlight w:val="green"/>
              </w:rPr>
            </m:ctrlPr>
          </m:sSubPr>
          <m:e>
            <m:r>
              <m:rPr>
                <m:sty m:val="p"/>
                <m:scr m:val="script"/>
              </m:rPr>
              <w:rPr>
                <w:rFonts w:ascii="Cambria Math" w:hAnsi="Cambria Math"/>
                <w:szCs w:val="21"/>
                <w:highlight w:val="green"/>
              </w:rPr>
              <m:t>ℒ</m:t>
            </m:r>
            <m:ctrlPr>
              <w:rPr>
                <w:rFonts w:ascii="Cambria Math" w:hAnsi="Cambria Math"/>
                <w:szCs w:val="21"/>
                <w:highlight w:val="green"/>
              </w:rPr>
            </m:ctrlPr>
          </m:e>
          <m:sub>
            <m:r>
              <m:rPr>
                <m:sty m:val="p"/>
              </m:rPr>
              <w:rPr>
                <w:rFonts w:hint="eastAsia" w:ascii="Cambria Math" w:hAnsi="Cambria Math"/>
                <w:szCs w:val="21"/>
                <w:highlight w:val="green"/>
              </w:rPr>
              <m:t>recon</m:t>
            </m:r>
            <m:ctrlPr>
              <w:rPr>
                <w:rFonts w:ascii="Cambria Math" w:hAnsi="Cambria Math"/>
                <w:szCs w:val="21"/>
                <w:highlight w:val="green"/>
              </w:rPr>
            </m:ctrlPr>
          </m:sub>
        </m:sSub>
      </m:oMath>
      <w:r>
        <w:rPr>
          <w:rFonts w:hint="eastAsia" w:hAnsi="Cambria Math"/>
          <w:szCs w:val="21"/>
        </w:rPr>
        <w:t>来更新视觉转换器，通过重建内容和原内容差距和遮掩得分网络计算</w:t>
      </w:r>
      <w:r>
        <w:rPr>
          <w:rFonts w:hint="eastAsia" w:hAnsi="Cambria Math"/>
          <w:szCs w:val="21"/>
          <w:highlight w:val="green"/>
        </w:rPr>
        <w:t>采样损失</w:t>
      </w:r>
      <m:oMath>
        <m:sSub>
          <m:sSubPr>
            <m:ctrlPr>
              <w:rPr>
                <w:rFonts w:ascii="Cambria Math" w:hAnsi="Cambria Math"/>
                <w:szCs w:val="21"/>
                <w:highlight w:val="green"/>
              </w:rPr>
            </m:ctrlPr>
          </m:sSubPr>
          <m:e>
            <m:r>
              <m:rPr>
                <m:sty m:val="p"/>
                <m:scr m:val="script"/>
              </m:rPr>
              <w:rPr>
                <w:rFonts w:ascii="Cambria Math" w:hAnsi="Cambria Math"/>
                <w:szCs w:val="21"/>
                <w:highlight w:val="green"/>
              </w:rPr>
              <m:t>ℒ</m:t>
            </m:r>
            <m:ctrlPr>
              <w:rPr>
                <w:rFonts w:ascii="Cambria Math" w:hAnsi="Cambria Math"/>
                <w:szCs w:val="21"/>
                <w:highlight w:val="green"/>
              </w:rPr>
            </m:ctrlPr>
          </m:e>
          <m:sub>
            <m:r>
              <m:rPr>
                <m:sty m:val="p"/>
              </m:rPr>
              <w:rPr>
                <w:rFonts w:hint="eastAsia" w:ascii="Cambria Math" w:hAnsi="Cambria Math"/>
                <w:szCs w:val="21"/>
                <w:highlight w:val="green"/>
              </w:rPr>
              <m:t>sample</m:t>
            </m:r>
            <m:ctrlPr>
              <w:rPr>
                <w:rFonts w:ascii="Cambria Math" w:hAnsi="Cambria Math"/>
                <w:szCs w:val="21"/>
                <w:highlight w:val="green"/>
              </w:rPr>
            </m:ctrlPr>
          </m:sub>
        </m:sSub>
      </m:oMath>
      <w:ins w:id="19" w:author="黄梓峰" w:date="2025-06-10T21:24:00Z">
        <w:r>
          <w:rPr>
            <w:rFonts w:hint="eastAsia" w:hAnsi="Cambria Math"/>
            <w:szCs w:val="21"/>
            <w:highlight w:val="green"/>
          </w:rPr>
          <w:t>，</w:t>
        </w:r>
      </w:ins>
      <w:r>
        <w:rPr>
          <w:rFonts w:hint="eastAsia" w:hAnsi="Cambria Math"/>
          <w:szCs w:val="21"/>
        </w:rPr>
        <w:t>来更新遮掩得分网络。</w:t>
      </w:r>
    </w:p>
    <w:p w14:paraId="38F7CDBB">
      <w:pPr>
        <w:spacing w:before="0" w:beforeLines="0"/>
        <w:ind w:firstLine="420"/>
        <w:rPr>
          <w:rFonts w:hAnsi="Cambria Math"/>
          <w:szCs w:val="21"/>
        </w:rPr>
      </w:pPr>
      <w:r>
        <w:rPr>
          <w:rFonts w:hint="eastAsia" w:hAnsi="Cambria Math"/>
          <w:szCs w:val="21"/>
        </w:rPr>
        <w:t>步骤4 微调编码器、分类头</w:t>
      </w:r>
    </w:p>
    <w:p w14:paraId="159C4CB6">
      <w:pPr>
        <w:spacing w:before="0" w:beforeLines="0"/>
        <w:ind w:firstLine="420" w:firstLineChars="0"/>
        <w:rPr>
          <w:rFonts w:hAnsi="Cambria Math"/>
          <w:szCs w:val="21"/>
        </w:rPr>
      </w:pPr>
      <w:r>
        <w:rPr>
          <w:rFonts w:hint="eastAsia" w:hAnsi="Cambria Math"/>
          <w:szCs w:val="21"/>
        </w:rPr>
        <w:t>在经过步骤3预训练好视觉编码器和遮掩得分网络后，冻结遮掩得分网络，开始进行下游分类任务中编码器和分类头的微调。对于带有标签的少量数据，将视频分出的剪辑经过遮掩得分网络后获得每个令牌的得分，将</w:t>
      </w:r>
      <w:r>
        <w:rPr>
          <w:rFonts w:hint="eastAsia" w:hAnsi="Cambria Math"/>
          <w:szCs w:val="21"/>
          <w:highlight w:val="green"/>
        </w:rPr>
        <w:t>前10%</w:t>
      </w:r>
      <w:r>
        <w:rPr>
          <w:rFonts w:hint="eastAsia" w:hAnsi="Cambria Math"/>
          <w:szCs w:val="21"/>
        </w:rPr>
        <w:t>的令牌作为额外的提示(Prompt)添加给令牌序列，输入预训练好的视觉编码器之后将获得的特征输入给分类头进行分类，通过交叉熵来更新分类头和编码器。</w:t>
      </w:r>
    </w:p>
    <w:p w14:paraId="092CD051">
      <w:pPr>
        <w:spacing w:before="0" w:beforeLines="0"/>
        <w:ind w:firstLine="420"/>
      </w:pPr>
    </w:p>
    <w:p w14:paraId="0D18256F">
      <w:pPr>
        <w:spacing w:before="0" w:beforeLines="0"/>
        <w:ind w:firstLine="420"/>
      </w:pPr>
      <w:r>
        <w:rPr>
          <w:rFonts w:hint="eastAsia"/>
        </w:rPr>
        <w:t>有益效果</w:t>
      </w:r>
    </w:p>
    <w:p w14:paraId="7A91D5EF">
      <w:pPr>
        <w:spacing w:before="0" w:beforeLines="0"/>
        <w:ind w:firstLine="420"/>
      </w:pPr>
      <w:r>
        <w:rPr>
          <w:rFonts w:hint="eastAsia"/>
        </w:rPr>
        <w:t>与现有技术相比，本发明具有以下有益效果：</w:t>
      </w:r>
    </w:p>
    <w:p w14:paraId="47C936D2">
      <w:pPr>
        <w:numPr>
          <w:ilvl w:val="0"/>
          <w:numId w:val="2"/>
        </w:numPr>
        <w:spacing w:before="0" w:beforeLines="0"/>
        <w:ind w:firstLine="420"/>
      </w:pPr>
      <w:r>
        <w:rPr>
          <w:rFonts w:hint="eastAsia"/>
        </w:rPr>
        <w:t>预训练阶段重建针对性：本发明提出的基于医学分割模型先验知识引导的遮掩重建的预训练策略对不同医生操作的不同数据具有良好的适应性。</w:t>
      </w:r>
    </w:p>
    <w:p w14:paraId="0D490004">
      <w:pPr>
        <w:numPr>
          <w:ilvl w:val="0"/>
          <w:numId w:val="2"/>
        </w:numPr>
        <w:spacing w:before="0" w:beforeLines="0"/>
        <w:ind w:firstLine="420"/>
      </w:pPr>
      <w:r>
        <w:rPr>
          <w:rFonts w:hint="eastAsia"/>
        </w:rPr>
        <w:t>下游微调阶段额外提示针对性：本发明提出的基于预训练过程中训练的遮掩得分网络中重要信息添加作为额外提示，对不同医生操作的数据做下游分类时也能表现出较好的适应性。</w:t>
      </w:r>
    </w:p>
    <w:p w14:paraId="2D57CEC5">
      <w:pPr>
        <w:pStyle w:val="17"/>
        <w:spacing w:before="0" w:beforeLines="0" w:line="360" w:lineRule="auto"/>
        <w:ind w:firstLine="0" w:firstLineChars="0"/>
        <w:rPr>
          <w:b/>
          <w:sz w:val="21"/>
          <w:szCs w:val="21"/>
        </w:rPr>
      </w:pPr>
    </w:p>
    <w:p w14:paraId="3840C5AD">
      <w:pPr>
        <w:pStyle w:val="17"/>
        <w:spacing w:before="0" w:beforeLines="0" w:line="360" w:lineRule="auto"/>
        <w:ind w:firstLine="0" w:firstLineChars="0"/>
        <w:rPr>
          <w:b/>
          <w:sz w:val="21"/>
          <w:szCs w:val="21"/>
        </w:rPr>
      </w:pPr>
      <w:r>
        <w:rPr>
          <w:rFonts w:hint="eastAsia"/>
          <w:b/>
          <w:sz w:val="21"/>
          <w:szCs w:val="21"/>
        </w:rPr>
        <w:t>附图说明</w:t>
      </w:r>
    </w:p>
    <w:p w14:paraId="5F6B7532">
      <w:pPr>
        <w:spacing w:before="0" w:beforeLines="0"/>
        <w:ind w:firstLine="420"/>
      </w:pPr>
      <w:r>
        <w:rPr>
          <w:rFonts w:hint="eastAsia"/>
        </w:rPr>
        <w:t>图1.遮掩自动编码器在视频中的应用VideoMAE示意</w:t>
      </w:r>
    </w:p>
    <w:p w14:paraId="387BE657">
      <w:pPr>
        <w:spacing w:before="0" w:beforeLines="0"/>
        <w:ind w:firstLine="420"/>
      </w:pPr>
      <w:r>
        <w:rPr>
          <w:rFonts w:hint="eastAsia"/>
        </w:rPr>
        <w:t>图2.三个医学分割模型的可视化</w:t>
      </w:r>
    </w:p>
    <w:p w14:paraId="04407605">
      <w:pPr>
        <w:spacing w:before="0" w:beforeLines="0"/>
        <w:ind w:firstLine="420"/>
      </w:pPr>
      <w:r>
        <w:rPr>
          <w:rFonts w:hint="eastAsia"/>
        </w:rPr>
        <w:t>图3.本</w:t>
      </w:r>
      <w:ins w:id="20" w:author="黄梓峰" w:date="2025-06-10T21:26:00Z">
        <w:r>
          <w:rPr>
            <w:rFonts w:hint="eastAsia"/>
          </w:rPr>
          <w:t>发明</w:t>
        </w:r>
      </w:ins>
      <w:r>
        <w:rPr>
          <w:rFonts w:hint="eastAsia"/>
        </w:rPr>
        <w:t>的框架流程</w:t>
      </w:r>
    </w:p>
    <w:p w14:paraId="37FC4C33">
      <w:pPr>
        <w:spacing w:before="0" w:beforeLines="0"/>
        <w:ind w:firstLine="420"/>
      </w:pPr>
      <w:r>
        <w:rPr>
          <w:rFonts w:hint="eastAsia"/>
        </w:rPr>
        <w:t>图4.本</w:t>
      </w:r>
      <w:ins w:id="21" w:author="黄梓峰" w:date="2025-06-10T21:26:00Z">
        <w:r>
          <w:rPr>
            <w:rFonts w:hint="eastAsia"/>
          </w:rPr>
          <w:t>发明</w:t>
        </w:r>
      </w:ins>
      <w:r>
        <w:rPr>
          <w:rFonts w:hint="eastAsia"/>
        </w:rPr>
        <w:t>的遮掩得分网络框架流程</w:t>
      </w:r>
    </w:p>
    <w:p w14:paraId="650404B6">
      <w:pPr>
        <w:spacing w:before="0" w:beforeLines="0"/>
        <w:ind w:firstLine="420"/>
      </w:pPr>
      <w:r>
        <w:rPr>
          <w:rFonts w:hint="eastAsia"/>
        </w:rPr>
        <w:t>图5.本</w:t>
      </w:r>
      <w:ins w:id="22" w:author="黄梓峰" w:date="2025-06-10T21:26:00Z">
        <w:r>
          <w:rPr>
            <w:rFonts w:hint="eastAsia"/>
          </w:rPr>
          <w:t>发明</w:t>
        </w:r>
      </w:ins>
      <w:r>
        <w:rPr>
          <w:rFonts w:hint="eastAsia"/>
        </w:rPr>
        <w:t>预训练参数更新流程</w:t>
      </w:r>
    </w:p>
    <w:p w14:paraId="66359F32">
      <w:pPr>
        <w:spacing w:before="0" w:beforeLines="0"/>
        <w:ind w:firstLine="420"/>
      </w:pPr>
      <w:r>
        <w:rPr>
          <w:rFonts w:hint="eastAsia"/>
        </w:rPr>
        <w:t>图6.本</w:t>
      </w:r>
      <w:ins w:id="23" w:author="黄梓峰" w:date="2025-06-10T21:26:00Z">
        <w:r>
          <w:rPr>
            <w:rFonts w:hint="eastAsia"/>
          </w:rPr>
          <w:t>发明</w:t>
        </w:r>
      </w:ins>
      <w:r>
        <w:rPr>
          <w:rFonts w:hint="eastAsia"/>
        </w:rPr>
        <w:t>微调参数更新流程</w:t>
      </w:r>
    </w:p>
    <w:p w14:paraId="1F4ABB12">
      <w:pPr>
        <w:pStyle w:val="17"/>
        <w:spacing w:before="0" w:beforeLines="0" w:line="360" w:lineRule="auto"/>
        <w:ind w:firstLine="0" w:firstLineChars="0"/>
        <w:rPr>
          <w:b/>
          <w:sz w:val="21"/>
          <w:szCs w:val="21"/>
        </w:rPr>
      </w:pPr>
    </w:p>
    <w:p w14:paraId="7B011212">
      <w:pPr>
        <w:pStyle w:val="17"/>
        <w:spacing w:before="0" w:beforeLines="0" w:line="360" w:lineRule="auto"/>
        <w:ind w:firstLine="0" w:firstLineChars="0"/>
        <w:rPr>
          <w:b/>
          <w:sz w:val="21"/>
          <w:szCs w:val="21"/>
        </w:rPr>
      </w:pPr>
      <w:commentRangeStart w:id="2"/>
      <w:commentRangeStart w:id="3"/>
      <w:r>
        <w:rPr>
          <w:rFonts w:hint="eastAsia"/>
          <w:b/>
          <w:sz w:val="21"/>
          <w:szCs w:val="21"/>
        </w:rPr>
        <w:t>具体实施方式</w:t>
      </w:r>
      <w:commentRangeEnd w:id="2"/>
      <w:r>
        <w:rPr>
          <w:rStyle w:val="16"/>
        </w:rPr>
        <w:commentReference w:id="2"/>
      </w:r>
      <w:commentRangeEnd w:id="3"/>
      <w:r>
        <w:commentReference w:id="3"/>
      </w:r>
    </w:p>
    <w:p w14:paraId="450F45A7">
      <w:pPr>
        <w:spacing w:before="0" w:beforeLines="0"/>
        <w:ind w:firstLine="420"/>
      </w:pPr>
      <w:r>
        <w:rPr>
          <w:rFonts w:hint="eastAsia"/>
        </w:rPr>
        <w:t>下面结合具体实施例及其附图对本申请提供的技术方案作进一步说明。结合下面说明，本申请的优点和特征将更加清楚。</w:t>
      </w:r>
    </w:p>
    <w:p w14:paraId="1A7BF468">
      <w:pPr>
        <w:spacing w:before="0" w:beforeLines="0"/>
        <w:ind w:firstLine="420"/>
      </w:pPr>
    </w:p>
    <w:p w14:paraId="60BE9A11">
      <w:pPr>
        <w:spacing w:before="0" w:beforeLines="0"/>
        <w:ind w:firstLine="420" w:firstLineChars="0"/>
      </w:pPr>
      <w:r>
        <w:rPr>
          <w:rFonts w:hint="eastAsia"/>
        </w:rPr>
        <w:t>一种基于多专家机制的前列腺癌肿瘤分期分类方法</w:t>
      </w:r>
      <w:ins w:id="24" w:author="黄梓峰" w:date="2025-06-10T21:16:00Z">
        <w:r>
          <w:rPr>
            <w:rFonts w:hint="eastAsia"/>
          </w:rPr>
          <w:t>，如</w:t>
        </w:r>
      </w:ins>
      <w:ins w:id="25" w:author="黄梓峰" w:date="2025-06-10T21:16:00Z">
        <w:r>
          <w:rPr>
            <w:rFonts w:hint="eastAsia"/>
            <w:highlight w:val="yellow"/>
          </w:rPr>
          <w:t>图3</w:t>
        </w:r>
      </w:ins>
      <w:ins w:id="26" w:author="黄梓峰" w:date="2025-06-10T21:16:00Z">
        <w:r>
          <w:rPr>
            <w:rFonts w:hint="eastAsia"/>
          </w:rPr>
          <w:t>所示，</w:t>
        </w:r>
      </w:ins>
      <w:r>
        <w:rPr>
          <w:rFonts w:hint="eastAsia"/>
        </w:rPr>
        <w:t>包括如下具体步骤：</w:t>
      </w:r>
    </w:p>
    <w:p w14:paraId="0B29571F">
      <w:pPr>
        <w:spacing w:before="0" w:beforeLines="0"/>
        <w:ind w:firstLine="420" w:firstLineChars="0"/>
      </w:pPr>
      <w:r>
        <w:rPr>
          <w:rFonts w:hint="eastAsia"/>
        </w:rPr>
        <w:t>步骤1：数据预处理</w:t>
      </w:r>
    </w:p>
    <w:p w14:paraId="4BFFE4AD">
      <w:pPr>
        <w:spacing w:before="0" w:beforeLines="0"/>
        <w:ind w:firstLine="420" w:firstLineChars="0"/>
      </w:pPr>
      <w:ins w:id="27" w:author="黄梓峰" w:date="2025-06-10T21:26:00Z">
        <w:r>
          <w:rPr>
            <w:rFonts w:hint="eastAsia"/>
          </w:rPr>
          <w:t>将</w:t>
        </w:r>
      </w:ins>
      <w:r>
        <w:rPr>
          <w:rFonts w:hint="eastAsia"/>
        </w:rPr>
        <w:t>有T帧的视频V分割为多个等长剪辑，</w:t>
      </w:r>
      <w:ins w:id="28" w:author="黄梓峰" w:date="2025-06-10T21:36:00Z">
        <w:r>
          <w:rPr>
            <w:rFonts w:hint="eastAsia"/>
          </w:rPr>
          <w:t>剪辑</w:t>
        </w:r>
      </w:ins>
      <w:r>
        <w:rPr>
          <w:rFonts w:hint="eastAsia"/>
        </w:rPr>
        <w:t>长度l设定为16，每个剪辑采用</w:t>
      </w:r>
      <w:commentRangeStart w:id="4"/>
      <w:commentRangeStart w:id="5"/>
      <w:r>
        <w:rPr>
          <w:rFonts w:hint="eastAsia"/>
        </w:rPr>
        <w:t>均匀</w:t>
      </w:r>
      <w:del w:id="29" w:author="几" w:date="2025-07-04T00:21:15Z">
        <w:r>
          <w:rPr>
            <w:rFonts w:hint="eastAsia"/>
          </w:rPr>
          <w:delText>步</w:delText>
        </w:r>
      </w:del>
      <w:del w:id="30" w:author="几" w:date="2025-07-04T00:21:10Z">
        <w:r>
          <w:rPr>
            <w:rFonts w:hint="eastAsia"/>
          </w:rPr>
          <w:delText>长</w:delText>
        </w:r>
        <w:commentRangeEnd w:id="4"/>
      </w:del>
      <w:r>
        <w:rPr>
          <w:rStyle w:val="16"/>
        </w:rPr>
        <w:commentReference w:id="4"/>
      </w:r>
      <w:commentRangeEnd w:id="5"/>
      <w:r>
        <w:commentReference w:id="5"/>
      </w:r>
      <w:del w:id="31" w:author="几" w:date="2025-07-04T00:21:11Z">
        <w:r>
          <w:rPr>
            <w:rFonts w:hint="eastAsia"/>
          </w:rPr>
          <w:delText>的</w:delText>
        </w:r>
      </w:del>
      <w:r>
        <w:rPr>
          <w:rFonts w:hint="eastAsia"/>
        </w:rPr>
        <w:t>采样</w:t>
      </w:r>
      <w:ins w:id="32" w:author="黄梓峰" w:date="2025-06-10T21:27:00Z">
        <w:r>
          <w:rPr>
            <w:rFonts w:hint="eastAsia"/>
          </w:rPr>
          <w:t>。</w:t>
        </w:r>
      </w:ins>
      <w:r>
        <w:rPr>
          <w:rFonts w:hint="eastAsia"/>
        </w:rPr>
        <w:t>具体</w:t>
      </w:r>
      <w:ins w:id="33" w:author="黄梓峰" w:date="2025-06-10T21:27:00Z">
        <w:r>
          <w:rPr>
            <w:rFonts w:hint="eastAsia"/>
          </w:rPr>
          <w:t>的，</w:t>
        </w:r>
      </w:ins>
      <w:r>
        <w:rPr>
          <w:rFonts w:hint="eastAsia"/>
        </w:rPr>
        <w:t>设定采样间隔为</w:t>
      </w:r>
      <w:commentRangeStart w:id="6"/>
      <w:r>
        <w:rPr>
          <w:rFonts w:hint="eastAsia"/>
        </w:rPr>
        <w:t xml:space="preserve">step = </w:t>
      </w:r>
      <m:oMath>
        <m:f>
          <m:fPr>
            <m:ctrlPr>
              <w:rPr>
                <w:rFonts w:ascii="Cambria Math" w:hAnsi="Cambria Math"/>
                <w:i/>
                <w:sz w:val="24"/>
                <w:szCs w:val="22"/>
              </w:rPr>
            </m:ctrlPr>
          </m:fPr>
          <m:num>
            <m:r>
              <m:rPr/>
              <w:rPr>
                <w:rFonts w:ascii="Cambria Math" w:hAnsi="Cambria Math"/>
                <w:sz w:val="24"/>
                <w:szCs w:val="22"/>
              </w:rPr>
              <m:t>T</m:t>
            </m:r>
            <m:ctrlPr>
              <w:rPr>
                <w:rFonts w:ascii="Cambria Math" w:hAnsi="Cambria Math"/>
                <w:i/>
                <w:sz w:val="24"/>
                <w:szCs w:val="22"/>
              </w:rPr>
            </m:ctrlPr>
          </m:num>
          <m:den>
            <m:r>
              <m:rPr/>
              <w:rPr>
                <w:rFonts w:ascii="Cambria Math" w:hAnsi="Cambria Math"/>
                <w:sz w:val="24"/>
                <w:szCs w:val="22"/>
              </w:rPr>
              <m:t>L</m:t>
            </m:r>
            <m:ctrlPr>
              <w:rPr>
                <w:rFonts w:ascii="Cambria Math" w:hAnsi="Cambria Math"/>
                <w:i/>
                <w:sz w:val="24"/>
                <w:szCs w:val="22"/>
              </w:rPr>
            </m:ctrlPr>
          </m:den>
        </m:f>
        <w:commentRangeEnd w:id="6"/>
        <m:r>
          <m:rPr>
            <m:sty m:val="p"/>
          </m:rPr>
          <w:rPr>
            <w:rStyle w:val="16"/>
          </w:rPr>
          <w:commentReference w:id="6"/>
        </m:r>
      </m:oMath>
      <w:r>
        <w:rPr>
          <w:rFonts w:hint="eastAsia"/>
        </w:rPr>
        <w:t>，从第1帧到第step帧。其中每一帧开始往下均匀的采样，每隔step帧就采样进入本剪辑内，最终获得多个等长剪辑片段：</w:t>
      </w:r>
    </w:p>
    <w:p w14:paraId="32F4A554">
      <w:pPr>
        <w:spacing w:before="0" w:beforeLines="0"/>
        <w:ind w:firstLine="420"/>
        <w:jc w:val="right"/>
        <w:rPr>
          <w:rFonts w:hAnsi="Cambria Math"/>
        </w:rPr>
      </w:pPr>
      <m:oMath>
        <m:sSubSup>
          <m:sSubSupPr>
            <m:ctrlPr>
              <w:rPr>
                <w:rFonts w:ascii="Cambria Math" w:hAnsi="Cambria Math"/>
              </w:rPr>
            </m:ctrlPr>
          </m:sSub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ctrlPr>
              <w:rPr>
                <w:rFonts w:ascii="Cambria Math" w:hAnsi="Cambria Math"/>
              </w:rPr>
            </m:ctrlPr>
          </m:e>
          <m:sub>
            <m:r>
              <m:rPr>
                <m:sty m:val="p"/>
              </m:rPr>
              <w:rPr>
                <w:rFonts w:ascii="Cambria Math" w:hAnsi="Cambria Math"/>
              </w:rPr>
              <m:t>N=T//L</m:t>
            </m:r>
            <m:ctrlPr>
              <w:rPr>
                <w:rFonts w:ascii="Cambria Math" w:hAnsi="Cambria Math"/>
              </w:rPr>
            </m:ctrlPr>
          </m:sub>
          <m:sup>
            <m:r>
              <m:rPr>
                <m:sty m:val="p"/>
              </m:rPr>
              <w:rPr>
                <w:rFonts w:ascii="Cambria Math" w:hAnsi="Cambria Math"/>
              </w:rPr>
              <m:t>i∈(1,N)</m:t>
            </m:r>
            <m:ctrlPr>
              <w:rPr>
                <w:rFonts w:ascii="Cambria Math" w:hAnsi="Cambria Math"/>
              </w:rPr>
            </m:ctrlPr>
          </m:sup>
        </m:sSubSup>
      </m:oMath>
      <w:r>
        <w:rPr>
          <w:rFonts w:hint="eastAsia" w:hAnsi="Cambria Math"/>
        </w:rPr>
        <w:t xml:space="preserve">                           </w:t>
      </w:r>
      <w:r>
        <w:rPr>
          <w:rFonts w:hint="eastAsia"/>
        </w:rPr>
        <w:t>（1）</w:t>
      </w:r>
    </w:p>
    <w:p w14:paraId="6E77513E">
      <w:pPr>
        <w:spacing w:before="0" w:beforeLines="0"/>
        <w:ind w:firstLine="420" w:firstLineChars="0"/>
      </w:pPr>
      <w:ins w:id="34" w:author="黄梓峰" w:date="2025-06-10T21:33:00Z">
        <w:r>
          <w:rPr>
            <w:rFonts w:hint="eastAsia"/>
          </w:rPr>
          <w:t>剪辑片段分别</w:t>
        </w:r>
      </w:ins>
      <w:r>
        <w:rPr>
          <w:rFonts w:hint="eastAsia" w:hAnsi="Cambria Math"/>
        </w:rPr>
        <w:t>经预训练的分割模型</w:t>
      </w:r>
      <w:r>
        <w:rPr>
          <w:rFonts w:hint="eastAsia"/>
        </w:rPr>
        <w:t>MedSAM2，Deeplabv3，nnUNet2++</w:t>
      </w:r>
      <w:ins w:id="35" w:author="黄梓峰" w:date="2025-06-10T21:33:00Z">
        <w:r>
          <w:rPr>
            <w:rFonts w:hint="eastAsia"/>
          </w:rPr>
          <w:t>处理，</w:t>
        </w:r>
      </w:ins>
      <w:r>
        <w:rPr>
          <w:rFonts w:hint="eastAsia"/>
        </w:rPr>
        <w:t>获得对应的分割内容：</w:t>
      </w:r>
    </w:p>
    <w:p w14:paraId="7274AD88">
      <w:pPr>
        <w:spacing w:before="0" w:beforeLines="0"/>
        <w:ind w:firstLine="420" w:firstLineChars="0"/>
        <w:jc w:val="right"/>
      </w:pPr>
      <w:commentRangeStart w:id="7"/>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2</m:t>
                </m:r>
                <m:ctrlPr>
                  <w:rPr>
                    <w:rFonts w:ascii="Cambria Math" w:hAnsi="Cambria Math"/>
                    <w:iCs/>
                  </w:rPr>
                </m:ctrlP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16</m:t>
                </m:r>
                <m:ctrlPr>
                  <w:rPr>
                    <w:rFonts w:ascii="Cambria Math" w:hAnsi="Cambria Math"/>
                    <w:iCs/>
                  </w:rPr>
                </m:ctrlPr>
              </m:sup>
            </m:sSubSup>
            <m:r>
              <m:rPr>
                <m:sty m:val="p"/>
              </m:rPr>
              <w:rPr>
                <w:rFonts w:ascii="Cambria Math" w:hAnsi="Cambria Math"/>
              </w:rPr>
              <m:t>}</m:t>
            </m:r>
            <m:ctrlPr>
              <w:rPr>
                <w:rFonts w:ascii="Cambria Math" w:hAnsi="Cambria Math"/>
                <w:iCs/>
              </w:rPr>
            </m:ctrlPr>
          </m:e>
          <m:sub>
            <m:r>
              <m:rPr>
                <m:sty m:val="p"/>
              </m:rPr>
              <w:rPr>
                <w:rFonts w:ascii="Cambria Math" w:hAnsi="Cambria Math"/>
              </w:rPr>
              <m:t>N=T//L</m:t>
            </m:r>
            <m:ctrlPr>
              <w:rPr>
                <w:rFonts w:ascii="Cambria Math" w:hAnsi="Cambria Math"/>
                <w:iCs/>
              </w:rPr>
            </m:ctrlPr>
          </m:sub>
          <m:sup>
            <m:r>
              <m:rPr>
                <m:sty m:val="p"/>
              </m:rPr>
              <w:rPr>
                <w:rFonts w:ascii="Cambria Math" w:hAnsi="Cambria Math"/>
              </w:rPr>
              <m:t>i∈(1,N)</m:t>
            </m:r>
            <m:ctrlPr>
              <w:rPr>
                <w:rFonts w:ascii="Cambria Math" w:hAnsi="Cambria Math"/>
                <w:iCs/>
              </w:rPr>
            </m:ctrlPr>
          </m:sup>
        </m:sSubSup>
        <m:r>
          <m:rPr>
            <m:sty m:val="p"/>
          </m:rPr>
          <w:rPr>
            <w:rFonts w:ascii="Cambria Math" w:hAnsi="Cambria Math"/>
          </w:rPr>
          <m:t>(j=1,2,3)</m:t>
        </m:r>
      </m:oMath>
      <w:r>
        <w:rPr>
          <w:rFonts w:hint="eastAsia" w:hAnsi="Cambria Math"/>
          <w:iCs/>
        </w:rPr>
        <w:t xml:space="preserve">                          </w:t>
      </w:r>
      <w:r>
        <w:rPr>
          <w:rFonts w:hint="eastAsia"/>
        </w:rPr>
        <w:t>（2）</w:t>
      </w:r>
      <w:commentRangeEnd w:id="7"/>
      <w:r>
        <w:rPr>
          <w:rStyle w:val="16"/>
        </w:rPr>
        <w:commentReference w:id="7"/>
      </w:r>
    </w:p>
    <w:p w14:paraId="021213C6">
      <w:pPr>
        <w:spacing w:before="0" w:beforeLines="0"/>
        <w:ind w:firstLine="420" w:firstLineChars="0"/>
        <w:rPr>
          <w:rFonts w:hint="default" w:eastAsia="宋体"/>
          <w:lang w:val="en-US" w:eastAsia="zh-CN"/>
        </w:rPr>
      </w:pPr>
      <w:ins w:id="36" w:author="几" w:date="2025-07-04T00:34:57Z">
        <w:r>
          <w:rPr>
            <w:rFonts w:hint="eastAsia"/>
            <w:lang w:val="en-US" w:eastAsia="zh-CN"/>
          </w:rPr>
          <w:t>其中</w:t>
        </w:r>
      </w:ins>
      <m:oMath>
        <w:ins w:id="37" w:author="几" w:date="2025-07-04T00:35:06Z">
          <m:r>
            <m:rPr>
              <m:sty m:val="p"/>
            </m:rPr>
            <w:rPr>
              <w:rFonts w:ascii="Cambria Math" w:hAnsi="Cambria Math"/>
            </w:rPr>
            <m:t>(j=1,2,3)</m:t>
          </m:r>
        </w:ins>
      </m:oMath>
      <w:ins w:id="38" w:author="几" w:date="2025-07-04T00:35:00Z">
        <w:r>
          <w:rPr>
            <w:rFonts w:hint="eastAsia"/>
            <w:lang w:val="en-US" w:eastAsia="zh-CN"/>
          </w:rPr>
          <w:t>代表</w:t>
        </w:r>
      </w:ins>
      <w:ins w:id="39" w:author="几" w:date="2025-07-04T00:35:08Z">
        <w:r>
          <w:rPr>
            <w:rFonts w:hint="eastAsia"/>
            <w:lang w:val="en-US" w:eastAsia="zh-CN"/>
          </w:rPr>
          <w:t>的是</w:t>
        </w:r>
      </w:ins>
      <w:ins w:id="40" w:author="几" w:date="2025-07-04T00:35:09Z">
        <w:r>
          <w:rPr>
            <w:rFonts w:hint="eastAsia"/>
            <w:lang w:val="en-US" w:eastAsia="zh-CN"/>
          </w:rPr>
          <w:t>三个</w:t>
        </w:r>
      </w:ins>
      <w:ins w:id="41" w:author="几" w:date="2025-07-04T00:35:10Z">
        <w:r>
          <w:rPr>
            <w:rFonts w:hint="eastAsia"/>
            <w:lang w:val="en-US" w:eastAsia="zh-CN"/>
          </w:rPr>
          <w:t>不同</w:t>
        </w:r>
      </w:ins>
      <w:ins w:id="42" w:author="几" w:date="2025-07-04T00:35:11Z">
        <w:r>
          <w:rPr>
            <w:rFonts w:hint="eastAsia"/>
            <w:lang w:val="en-US" w:eastAsia="zh-CN"/>
          </w:rPr>
          <w:t>的</w:t>
        </w:r>
      </w:ins>
      <w:ins w:id="43" w:author="几" w:date="2025-07-04T00:35:12Z">
        <w:r>
          <w:rPr>
            <w:rFonts w:hint="eastAsia"/>
            <w:lang w:val="en-US" w:eastAsia="zh-CN"/>
          </w:rPr>
          <w:t>医学</w:t>
        </w:r>
      </w:ins>
      <w:ins w:id="44" w:author="几" w:date="2025-07-04T00:35:13Z">
        <w:r>
          <w:rPr>
            <w:rFonts w:hint="eastAsia"/>
            <w:lang w:val="en-US" w:eastAsia="zh-CN"/>
          </w:rPr>
          <w:t>专家</w:t>
        </w:r>
      </w:ins>
      <w:ins w:id="45" w:author="几" w:date="2025-07-04T00:35:14Z">
        <w:r>
          <w:rPr>
            <w:rFonts w:hint="eastAsia"/>
            <w:lang w:val="en-US" w:eastAsia="zh-CN"/>
          </w:rPr>
          <w:t>模型</w:t>
        </w:r>
      </w:ins>
      <w:ins w:id="46" w:author="黄梓峰" w:date="2025-06-11T08:52:00Z">
        <w:r>
          <w:rPr>
            <w:rFonts w:hint="eastAsia"/>
          </w:rPr>
          <w:t>需要说明的是，</w:t>
        </w:r>
      </w:ins>
      <w:ins w:id="47" w:author="黄梓峰" w:date="2025-06-11T08:52:00Z">
        <w:r>
          <w:rPr>
            <w:rFonts w:hint="eastAsia" w:hAnsi="Cambria Math"/>
          </w:rPr>
          <w:t>分割模型</w:t>
        </w:r>
      </w:ins>
      <w:ins w:id="48" w:author="黄梓峰" w:date="2025-06-11T08:52:00Z">
        <w:r>
          <w:rPr>
            <w:rFonts w:hint="eastAsia"/>
          </w:rPr>
          <w:t>MedSAM2，Deeplabv3，nnUNet2++</w:t>
        </w:r>
      </w:ins>
      <w:ins w:id="49" w:author="几" w:date="2025-07-04T00:21:52Z">
        <w:r>
          <w:rPr>
            <w:rFonts w:hint="eastAsia"/>
            <w:lang w:val="en-US" w:eastAsia="zh-CN"/>
          </w:rPr>
          <w:t>等</w:t>
        </w:r>
      </w:ins>
      <w:ins w:id="50" w:author="几" w:date="2025-07-04T00:21:53Z">
        <w:r>
          <w:rPr>
            <w:rFonts w:hint="eastAsia"/>
            <w:lang w:val="en-US" w:eastAsia="zh-CN"/>
          </w:rPr>
          <w:t>模型是</w:t>
        </w:r>
      </w:ins>
      <w:ins w:id="51" w:author="几" w:date="2025-07-04T00:21:55Z">
        <w:r>
          <w:rPr>
            <w:rFonts w:hint="eastAsia"/>
            <w:lang w:val="en-US" w:eastAsia="zh-CN"/>
          </w:rPr>
          <w:t>预训练模型，</w:t>
        </w:r>
      </w:ins>
      <w:ins w:id="52" w:author="几" w:date="2025-07-04T00:21:59Z">
        <w:r>
          <w:rPr>
            <w:rFonts w:hint="eastAsia"/>
            <w:lang w:val="en-US" w:eastAsia="zh-CN"/>
          </w:rPr>
          <w:t>不需要</w:t>
        </w:r>
      </w:ins>
      <w:ins w:id="53" w:author="几" w:date="2025-07-04T00:22:13Z">
        <w:r>
          <w:rPr>
            <w:rFonts w:hint="eastAsia"/>
            <w:lang w:val="en-US" w:eastAsia="zh-CN"/>
          </w:rPr>
          <w:t>获取</w:t>
        </w:r>
      </w:ins>
      <w:ins w:id="54" w:author="几" w:date="2025-07-04T00:22:01Z">
        <w:r>
          <w:rPr>
            <w:rFonts w:hint="eastAsia"/>
            <w:lang w:val="en-US" w:eastAsia="zh-CN"/>
          </w:rPr>
          <w:t>额外</w:t>
        </w:r>
      </w:ins>
      <w:ins w:id="55" w:author="几" w:date="2025-07-04T00:22:02Z">
        <w:r>
          <w:rPr>
            <w:rFonts w:hint="eastAsia"/>
            <w:lang w:val="en-US" w:eastAsia="zh-CN"/>
          </w:rPr>
          <w:t>的</w:t>
        </w:r>
      </w:ins>
      <w:ins w:id="56" w:author="几" w:date="2025-07-04T00:22:05Z">
        <w:r>
          <w:rPr>
            <w:rFonts w:hint="eastAsia"/>
            <w:lang w:val="en-US" w:eastAsia="zh-CN"/>
          </w:rPr>
          <w:t>医生</w:t>
        </w:r>
      </w:ins>
      <w:ins w:id="57" w:author="几" w:date="2025-07-04T00:22:06Z">
        <w:r>
          <w:rPr>
            <w:rFonts w:hint="eastAsia"/>
            <w:lang w:val="en-US" w:eastAsia="zh-CN"/>
          </w:rPr>
          <w:t>标注</w:t>
        </w:r>
      </w:ins>
      <w:ins w:id="58" w:author="几" w:date="2025-07-04T00:22:07Z">
        <w:r>
          <w:rPr>
            <w:rFonts w:hint="eastAsia"/>
            <w:lang w:val="en-US" w:eastAsia="zh-CN"/>
          </w:rPr>
          <w:t>数据</w:t>
        </w:r>
      </w:ins>
      <w:ins w:id="59" w:author="几" w:date="2025-07-04T00:22:08Z">
        <w:r>
          <w:rPr>
            <w:rFonts w:hint="eastAsia"/>
            <w:lang w:val="en-US" w:eastAsia="zh-CN"/>
          </w:rPr>
          <w:t>来</w:t>
        </w:r>
      </w:ins>
      <w:ins w:id="60" w:author="黄梓峰" w:date="2025-06-11T08:52:00Z">
        <w:del w:id="61" w:author="几" w:date="2025-07-04T00:21:50Z">
          <w:commentRangeStart w:id="8"/>
          <w:commentRangeStart w:id="9"/>
          <w:r>
            <w:rPr>
              <w:rFonts w:hint="eastAsia"/>
            </w:rPr>
            <w:delText>，，，</w:delText>
          </w:r>
          <w:commentRangeEnd w:id="8"/>
        </w:del>
      </w:ins>
      <w:ins w:id="62" w:author="黄梓峰" w:date="2025-06-11T08:53:00Z">
        <w:r>
          <w:rPr>
            <w:rStyle w:val="16"/>
          </w:rPr>
          <w:commentReference w:id="8"/>
        </w:r>
        <w:commentRangeEnd w:id="9"/>
      </w:ins>
      <w:r>
        <w:commentReference w:id="9"/>
      </w:r>
      <w:ins w:id="63" w:author="几" w:date="2025-07-04T00:22:54Z">
        <w:r>
          <w:rPr>
            <w:rStyle w:val="16"/>
            <w:rFonts w:hint="eastAsia"/>
            <w:lang w:val="en-US" w:eastAsia="zh-CN"/>
          </w:rPr>
          <w:t>进行</w:t>
        </w:r>
      </w:ins>
      <w:ins w:id="64" w:author="几" w:date="2025-07-04T00:22:56Z">
        <w:r>
          <w:rPr>
            <w:rStyle w:val="16"/>
            <w:rFonts w:hint="eastAsia"/>
            <w:lang w:val="en-US" w:eastAsia="zh-CN"/>
          </w:rPr>
          <w:t>训练</w:t>
        </w:r>
      </w:ins>
      <w:ins w:id="65" w:author="几" w:date="2025-07-04T00:22:58Z">
        <w:r>
          <w:rPr>
            <w:rStyle w:val="16"/>
            <w:rFonts w:hint="eastAsia"/>
            <w:lang w:val="en-US" w:eastAsia="zh-CN"/>
          </w:rPr>
          <w:t>推理</w:t>
        </w:r>
      </w:ins>
      <w:ins w:id="66" w:author="几" w:date="2025-07-04T00:23:18Z">
        <w:r>
          <w:rPr>
            <w:rStyle w:val="16"/>
            <w:rFonts w:hint="eastAsia"/>
            <w:lang w:val="en-US" w:eastAsia="zh-CN"/>
          </w:rPr>
          <w:t>。</w:t>
        </w:r>
      </w:ins>
    </w:p>
    <w:p w14:paraId="01323DE9">
      <w:pPr>
        <w:spacing w:before="0" w:beforeLines="0"/>
        <w:ind w:firstLine="420" w:firstLineChars="0"/>
        <w:rPr>
          <w:rFonts w:hAnsi="Cambria Math"/>
        </w:rPr>
      </w:pPr>
      <w:commentRangeStart w:id="10"/>
      <w:r>
        <w:rPr>
          <w:rFonts w:hint="eastAsia" w:hAnsi="Cambria Math"/>
        </w:rPr>
        <w:t>步骤2：遮掩得分生成</w:t>
      </w:r>
      <w:commentRangeEnd w:id="10"/>
      <w:r>
        <w:rPr>
          <w:rStyle w:val="16"/>
        </w:rPr>
        <w:commentReference w:id="10"/>
      </w:r>
    </w:p>
    <w:p w14:paraId="4302F257">
      <w:pPr>
        <w:spacing w:before="0" w:beforeLines="0"/>
        <w:ind w:firstLine="420" w:firstLineChars="0"/>
        <w:rPr>
          <w:ins w:id="67" w:author="几" w:date="2025-07-05T00:02:06Z"/>
          <w:rFonts w:hint="eastAsia" w:hAnsi="Cambria Math"/>
        </w:rPr>
      </w:pPr>
      <w:r>
        <w:rPr>
          <w:rFonts w:hint="eastAsia" w:hAnsi="Cambria Math"/>
        </w:rPr>
        <w:t>采用联合时空的立方嵌入(Embedding)，具体来说对于一个剪辑Clip大小为</w:t>
      </w:r>
      <m:oMath>
        <m:r>
          <m:rPr/>
          <w:rPr>
            <w:rFonts w:hint="default" w:ascii="Cambria Math" w:hAnsi="Cambria Math"/>
            <w:rPrChange w:id="68" w:author="几" w:date="2025-07-05T00:10:34Z">
              <m:rPr/>
              <w:rPr>
                <w:rFonts w:ascii="Cambria Math" w:hAnsi="Cambria Math"/>
              </w:rPr>
            </w:rPrChange>
          </w:rPr>
          <m:t>L</m:t>
        </m:r>
        <m:r>
          <m:rPr/>
          <w:rPr>
            <w:rFonts w:ascii="Cambria Math" w:hAnsi="Cambria Math" w:cs="Cambria Math"/>
            <w:rPrChange w:id="69" w:author="几" w:date="2025-07-05T00:10:34Z">
              <m:rPr/>
              <w:rPr>
                <w:rFonts w:ascii="Cambria Math" w:hAnsi="Cambria Math" w:cs="Cambria Math"/>
              </w:rPr>
            </w:rPrChange>
          </w:rPr>
          <m:t>×</m:t>
        </m:r>
        <m:r>
          <m:rPr/>
          <w:rPr>
            <w:rFonts w:ascii="Cambria Math" w:hAnsi="Cambria Math"/>
            <w:rPrChange w:id="70" w:author="几" w:date="2025-07-05T00:10:34Z">
              <m:rPr/>
              <w:rPr>
                <w:rFonts w:ascii="Cambria Math" w:hAnsi="Cambria Math"/>
              </w:rPr>
            </w:rPrChange>
          </w:rPr>
          <m:t>3</m:t>
        </m:r>
        <m:r>
          <m:rPr/>
          <w:rPr>
            <w:rFonts w:ascii="Cambria Math" w:hAnsi="Cambria Math" w:cs="Cambria Math"/>
            <w:rPrChange w:id="71" w:author="几" w:date="2025-07-05T00:10:34Z">
              <m:rPr/>
              <w:rPr>
                <w:rFonts w:ascii="Cambria Math" w:hAnsi="Cambria Math" w:cs="Cambria Math"/>
              </w:rPr>
            </w:rPrChange>
          </w:rPr>
          <m:t>×</m:t>
        </m:r>
        <m:r>
          <m:rPr/>
          <w:rPr>
            <w:rFonts w:hint="default" w:ascii="Cambria Math" w:hAnsi="Cambria Math"/>
            <w:rPrChange w:id="72" w:author="几" w:date="2025-07-05T00:10:34Z">
              <m:rPr/>
              <w:rPr>
                <w:rFonts w:ascii="Cambria Math" w:hAnsi="Cambria Math"/>
              </w:rPr>
            </w:rPrChange>
          </w:rPr>
          <m:t>H</m:t>
        </m:r>
        <m:r>
          <m:rPr/>
          <w:rPr>
            <w:rFonts w:ascii="Cambria Math" w:hAnsi="Cambria Math" w:cs="Cambria Math"/>
            <w:rPrChange w:id="73" w:author="几" w:date="2025-07-05T00:10:34Z">
              <m:rPr/>
              <w:rPr>
                <w:rFonts w:ascii="Cambria Math" w:hAnsi="Cambria Math" w:cs="Cambria Math"/>
              </w:rPr>
            </w:rPrChange>
          </w:rPr>
          <m:t>×</m:t>
        </m:r>
        <m:r>
          <m:rPr/>
          <w:rPr>
            <w:rFonts w:hint="default" w:ascii="Cambria Math" w:hAnsi="Cambria Math"/>
            <w:rPrChange w:id="74" w:author="几" w:date="2025-07-05T00:10:34Z">
              <m:rPr/>
              <w:rPr>
                <w:rFonts w:ascii="Cambria Math" w:hAnsi="Cambria Math"/>
              </w:rPr>
            </w:rPrChange>
          </w:rPr>
          <m:t>W</m:t>
        </m:r>
      </m:oMath>
      <w:r>
        <w:rPr>
          <w:rFonts w:hint="eastAsia" w:hAnsi="Cambria Math"/>
        </w:rPr>
        <w:t>，在时间上采样2单位，空间上采样</w:t>
      </w:r>
      <m:oMath>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Pr>
          <w:rFonts w:hint="eastAsia" w:hAnsi="Cambria Math"/>
        </w:rPr>
        <w:t>单位，就获得了N=(</w:t>
      </w:r>
      <m:oMath>
        <m:f>
          <m:fPr>
            <m:ctrlPr>
              <w:rPr>
                <w:rFonts w:ascii="Cambria Math" w:hAnsi="Cambria Math"/>
                <w:i/>
                <w:sz w:val="22"/>
                <w:szCs w:val="21"/>
              </w:rPr>
            </m:ctrlPr>
          </m:fPr>
          <m:num>
            <m:r>
              <m:rPr/>
              <w:rPr>
                <w:rFonts w:ascii="Cambria Math" w:hAnsi="Cambria Math"/>
                <w:sz w:val="22"/>
                <w:szCs w:val="21"/>
              </w:rPr>
              <m:t>L</m:t>
            </m:r>
            <m:ctrlPr>
              <w:rPr>
                <w:rFonts w:ascii="Cambria Math" w:hAnsi="Cambria Math"/>
                <w:i/>
                <w:sz w:val="22"/>
                <w:szCs w:val="21"/>
              </w:rPr>
            </m:ctrlPr>
          </m:num>
          <m:den>
            <m:r>
              <m:rPr/>
              <w:rPr>
                <w:rFonts w:ascii="Cambria Math" w:hAnsi="Cambria Math"/>
                <w:sz w:val="22"/>
                <w:szCs w:val="21"/>
              </w:rPr>
              <m:t>2</m:t>
            </m:r>
            <m:ctrlPr>
              <w:rPr>
                <w:rFonts w:ascii="Cambria Math" w:hAnsi="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H</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W</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oMath>
      <w:r>
        <w:rPr>
          <w:rFonts w:hint="eastAsia" w:hAnsi="Cambria Math" w:cs="Cambria Math"/>
        </w:rPr>
        <w:t>)个大小为</w:t>
      </w:r>
      <m:oMath>
        <m:r>
          <m:rPr>
            <m:sty m:val="p"/>
          </m:rPr>
          <w:rPr>
            <w:rFonts w:ascii="Cambria Math" w:hAnsi="Cambria Math"/>
          </w:rPr>
          <m:t>2</m:t>
        </m:r>
        <m:r>
          <m:rPr>
            <m:sty m:val="p"/>
          </m:rPr>
          <w:rPr>
            <w:rFonts w:ascii="Cambria Math" w:hAnsi="Cambria Math" w:cs="Cambria Math"/>
          </w:rPr>
          <m:t>×</m:t>
        </m:r>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Pr>
          <w:rFonts w:hint="eastAsia" w:hAnsi="Cambria Math"/>
        </w:rPr>
        <w:t>的块，</w:t>
      </w:r>
      <w:commentRangeStart w:id="11"/>
      <w:r>
        <w:rPr>
          <w:rFonts w:hint="eastAsia" w:hAnsi="Cambria Math"/>
        </w:rPr>
        <w:t>将每个令牌</w:t>
      </w:r>
      <w:ins w:id="75" w:author="几" w:date="2025-07-05T00:01:51Z">
        <w:r>
          <w:rPr>
            <w:rFonts w:hint="eastAsia" w:hAnsi="Cambria Math"/>
            <w:lang w:val="en-US" w:eastAsia="zh-CN"/>
          </w:rPr>
          <w:t>通过</w:t>
        </w:r>
      </w:ins>
      <w:ins w:id="76" w:author="几" w:date="2025-07-05T00:01:53Z">
        <w:r>
          <w:rPr>
            <w:rFonts w:hint="eastAsia" w:hAnsi="Cambria Math"/>
            <w:lang w:val="en-US" w:eastAsia="zh-CN"/>
          </w:rPr>
          <w:t>三维</w:t>
        </w:r>
      </w:ins>
      <w:ins w:id="77" w:author="几" w:date="2025-07-05T00:01:55Z">
        <w:r>
          <w:rPr>
            <w:rFonts w:hint="eastAsia" w:hAnsi="Cambria Math"/>
            <w:lang w:val="en-US" w:eastAsia="zh-CN"/>
          </w:rPr>
          <w:t>卷积</w:t>
        </w:r>
      </w:ins>
      <w:ins w:id="78" w:author="几" w:date="2025-07-05T00:01:56Z">
        <w:r>
          <w:rPr>
            <w:rFonts w:hint="eastAsia" w:hAnsi="Cambria Math"/>
            <w:lang w:val="en-US" w:eastAsia="zh-CN"/>
          </w:rPr>
          <w:t>进行</w:t>
        </w:r>
      </w:ins>
      <w:ins w:id="79" w:author="几" w:date="2025-07-05T00:01:59Z">
        <w:r>
          <w:rPr>
            <w:rFonts w:hint="eastAsia" w:hAnsi="Cambria Math"/>
            <w:lang w:val="en-US" w:eastAsia="zh-CN"/>
          </w:rPr>
          <w:t>映射</w:t>
        </w:r>
      </w:ins>
      <w:ins w:id="80" w:author="几" w:date="2025-07-05T00:02:01Z">
        <w:r>
          <w:rPr>
            <w:rFonts w:hint="eastAsia" w:hAnsi="Cambria Math"/>
            <w:lang w:val="en-US" w:eastAsia="zh-CN"/>
          </w:rPr>
          <w:t>，</w:t>
        </w:r>
      </w:ins>
      <w:r>
        <w:rPr>
          <w:rFonts w:hint="eastAsia" w:hAnsi="Cambria Math"/>
        </w:rPr>
        <w:t>映射成</w:t>
      </w:r>
      <m:oMath>
        <m:r>
          <m:rPr/>
          <w:rPr>
            <w:rFonts w:hint="default" w:ascii="Cambria Math" w:hAnsi="Cambria Math"/>
          </w:rPr>
          <m:t>d</m:t>
        </m:r>
        <m:r>
          <m:rPr>
            <m:sty m:val="p"/>
          </m:rPr>
          <w:rPr>
            <w:rFonts w:hint="eastAsia" w:ascii="Cambria Math" w:hAnsi="Cambria Math"/>
          </w:rPr>
          <m:t>=768</m:t>
        </m:r>
      </m:oMath>
      <w:r>
        <w:rPr>
          <w:rFonts w:hint="eastAsia" w:hAnsi="Cambria Math"/>
        </w:rPr>
        <w:t>维度</w:t>
      </w:r>
      <w:commentRangeEnd w:id="11"/>
      <w:r>
        <w:rPr>
          <w:rStyle w:val="16"/>
        </w:rPr>
        <w:commentReference w:id="11"/>
      </w:r>
      <w:ins w:id="81" w:author="几" w:date="2025-07-05T00:02:17Z">
        <w:r>
          <w:rPr>
            <w:rFonts w:hint="eastAsia" w:hAnsi="Cambria Math"/>
            <w:lang w:val="en-US" w:eastAsia="zh-CN"/>
          </w:rPr>
          <w:t>的</w:t>
        </w:r>
      </w:ins>
      <w:ins w:id="82" w:author="几" w:date="2025-07-05T00:02:19Z">
        <w:r>
          <w:rPr>
            <w:rFonts w:hint="eastAsia" w:hAnsi="Cambria Math"/>
            <w:lang w:val="en-US" w:eastAsia="zh-CN"/>
          </w:rPr>
          <w:t>令牌</w:t>
        </w:r>
      </w:ins>
      <w:r>
        <w:rPr>
          <w:rFonts w:hint="eastAsia" w:hAnsi="Cambria Math"/>
        </w:rPr>
        <w:t>。</w:t>
      </w:r>
    </w:p>
    <w:p w14:paraId="7A956925">
      <w:pPr>
        <w:spacing w:before="0" w:beforeLines="0"/>
        <w:ind w:firstLine="420" w:firstLineChars="0"/>
        <w:rPr>
          <w:ins w:id="83" w:author="几" w:date="2025-07-05T00:02:10Z"/>
          <w:rFonts w:hint="default" w:hAnsi="Cambria Math"/>
          <w:lang w:val="en-US"/>
        </w:rPr>
      </w:pPr>
      <m:oMathPara>
        <m:oMath>
          <w:ins w:id="84" w:author="几" w:date="2025-07-05T00:03:06Z">
            <m:r>
              <m:rPr/>
              <w:rPr>
                <w:rFonts w:hint="default" w:ascii="Cambria Math" w:hAnsi="Cambria Math" w:cs="Times New Roman"/>
                <w:sz w:val="21"/>
                <w:lang w:val="en-US" w:eastAsia="zh-CN" w:bidi="ar-SA"/>
              </w:rPr>
              <m:t>x</m:t>
            </m:r>
          </w:ins>
          <w:ins w:id="85" w:author="几" w:date="2025-07-05T00:03:08Z">
            <m:r>
              <m:rPr>
                <m:sty m:val="p"/>
              </m:rPr>
              <w:rPr>
                <w:rFonts w:hint="default" w:ascii="Cambria Math" w:hAnsi="Cambria Math" w:cs="Times New Roman"/>
                <w:sz w:val="21"/>
                <w:lang w:val="en-US" w:eastAsia="zh-CN" w:bidi="ar-SA"/>
              </w:rPr>
              <m:t>=</m:t>
            </m:r>
          </w:ins>
          <w:ins w:id="86" w:author="几" w:date="2025-07-05T00:06:07Z">
            <m:r>
              <m:rPr>
                <m:sty m:val="p"/>
              </m:rPr>
              <w:rPr>
                <w:rFonts w:hint="default" w:ascii="Cambria Math" w:hAnsi="Cambria Math" w:cs="Times New Roman"/>
                <w:sz w:val="21"/>
                <w:lang w:val="en-US" w:eastAsia="zh-CN" w:bidi="ar-SA"/>
              </w:rPr>
              <m:t>Conv3d</m:t>
            </m:r>
          </w:ins>
          <w:ins w:id="87" w:author="几" w:date="2025-07-05T00:06:11Z">
            <m:r>
              <m:rPr>
                <m:sty m:val="p"/>
              </m:rPr>
              <w:rPr>
                <w:rFonts w:hint="default" w:ascii="Cambria Math" w:hAnsi="Cambria Math" w:cs="Times New Roman"/>
                <w:sz w:val="21"/>
                <w:lang w:val="en-US" w:eastAsia="zh-CN" w:bidi="ar-SA"/>
              </w:rPr>
              <m:t>(</m:t>
            </m:r>
          </w:ins>
          <w:ins w:id="88" w:author="几" w:date="2025-07-05T00:06:24Z">
            <m:r>
              <m:rPr/>
              <w:rPr>
                <w:rFonts w:hint="default" w:ascii="Cambria Math" w:hAnsi="Cambria Math" w:cs="Times New Roman"/>
                <w:sz w:val="21"/>
                <w:lang w:val="en-US" w:eastAsia="zh-CN" w:bidi="ar-SA"/>
              </w:rPr>
              <m:t>Cl</m:t>
            </m:r>
          </w:ins>
          <w:ins w:id="89" w:author="几" w:date="2025-07-05T00:06:25Z">
            <m:r>
              <m:rPr/>
              <w:rPr>
                <w:rFonts w:hint="default" w:ascii="Cambria Math" w:hAnsi="Cambria Math" w:cs="Times New Roman"/>
                <w:sz w:val="21"/>
                <w:lang w:val="en-US" w:eastAsia="zh-CN" w:bidi="ar-SA"/>
              </w:rPr>
              <m:t>i</m:t>
            </m:r>
          </w:ins>
          <w:ins w:id="90" w:author="几" w:date="2025-07-05T00:06:26Z">
            <m:r>
              <m:rPr/>
              <w:rPr>
                <w:rFonts w:hint="default" w:ascii="Cambria Math" w:hAnsi="Cambria Math" w:cs="Times New Roman"/>
                <w:sz w:val="21"/>
                <w:lang w:val="en-US" w:eastAsia="zh-CN" w:bidi="ar-SA"/>
              </w:rPr>
              <m:t>p</m:t>
            </m:r>
          </w:ins>
          <w:ins w:id="91" w:author="几" w:date="2025-07-05T00:06:12Z">
            <m:r>
              <m:rPr>
                <m:sty m:val="p"/>
              </m:rPr>
              <w:rPr>
                <w:rFonts w:hint="default" w:ascii="Cambria Math" w:hAnsi="Cambria Math" w:cs="Times New Roman"/>
                <w:sz w:val="21"/>
                <w:lang w:val="en-US" w:eastAsia="zh-CN" w:bidi="ar-SA"/>
              </w:rPr>
              <m:t>)</m:t>
            </m:r>
          </w:ins>
          <w:ins w:id="92" w:author="几" w:date="2025-07-05T00:06:42Z">
            <m:r>
              <m:rPr>
                <m:sty m:val="p"/>
              </m:rPr>
              <w:rPr>
                <w:rFonts w:hint="default" w:ascii="Cambria Math" w:hAnsi="Cambria Math" w:cs="Times New Roman"/>
                <w:sz w:val="21"/>
                <w:lang w:val="en-US" w:eastAsia="zh-CN" w:bidi="ar-SA"/>
              </w:rPr>
              <m:t>;</m:t>
            </m:r>
          </w:ins>
          <w:ins w:id="93" w:author="几" w:date="2025-07-05T00:06:43Z">
            <m:r>
              <w:rPr>
                <w:rFonts w:hint="default" w:ascii="Cambria Math" w:hAnsi="Cambria Math"/>
              </w:rPr>
              <m:t>Clip</m:t>
            </m:r>
          </w:ins>
          <w:ins w:id="94" w:author="几" w:date="2025-07-05T00:06:54Z">
            <m:r>
              <m:rPr>
                <m:sty m:val="p"/>
              </m:rPr>
              <w:rPr>
                <w:rFonts w:hint="default" w:ascii="Cambria Math" w:hAnsi="Cambria Math" w:cs="Cambria Math"/>
              </w:rPr>
              <m:t>∈</m:t>
            </m:r>
          </w:ins>
          <m:sSup>
            <m:sSupPr>
              <m:ctrlPr>
                <w:ins w:id="95" w:author="几" w:date="2025-07-05T00:06:58Z">
                  <w:rPr>
                    <w:rFonts w:hint="default" w:ascii="Cambria Math" w:hAnsi="Cambria Math" w:cs="Cambria Math"/>
                    <w:i/>
                    <w:iCs/>
                  </w:rPr>
                </w:ins>
              </m:ctrlPr>
            </m:sSupPr>
            <m:e>
              <w:ins w:id="96" w:author="几" w:date="2025-07-05T00:07:00Z">
                <m:r>
                  <m:rPr/>
                  <w:rPr>
                    <w:rFonts w:hint="default" w:ascii="Cambria Math" w:hAnsi="Cambria Math" w:cs="Cambria Math"/>
                    <w:lang w:val="en-US" w:eastAsia="zh-CN"/>
                  </w:rPr>
                  <m:t>R</m:t>
                </m:r>
              </w:ins>
              <m:ctrlPr>
                <w:ins w:id="97" w:author="几" w:date="2025-07-05T00:06:58Z">
                  <w:rPr>
                    <w:rFonts w:hint="default" w:ascii="Cambria Math" w:hAnsi="Cambria Math" w:cs="Cambria Math"/>
                    <w:i/>
                    <w:iCs/>
                  </w:rPr>
                </w:ins>
              </m:ctrlPr>
            </m:e>
            <m:sup>
              <w:ins w:id="98" w:author="几" w:date="2025-07-05T00:07:05Z">
                <m:r>
                  <m:rPr/>
                  <w:rPr>
                    <w:rFonts w:hint="default" w:ascii="Cambria Math" w:hAnsi="Cambria Math" w:cs="Cambria Math"/>
                    <w:lang w:val="en-US" w:eastAsia="zh-CN"/>
                  </w:rPr>
                  <m:t>L</m:t>
                </m:r>
              </w:ins>
              <w:ins w:id="99" w:author="几" w:date="2025-07-05T00:07:13Z">
                <m:r>
                  <m:rPr/>
                  <w:rPr>
                    <w:rFonts w:ascii="Cambria Math" w:hAnsi="Cambria Math" w:cs="Cambria Math"/>
                    <w:lang w:val="en-US"/>
                  </w:rPr>
                  <m:t>×</m:t>
                </m:r>
              </w:ins>
              <w:ins w:id="100" w:author="几" w:date="2025-07-05T00:07:15Z">
                <m:r>
                  <m:rPr/>
                  <w:rPr>
                    <w:rFonts w:hint="default" w:ascii="Cambria Math" w:hAnsi="Cambria Math" w:cs="Cambria Math"/>
                    <w:lang w:val="en-US" w:eastAsia="zh-CN"/>
                  </w:rPr>
                  <m:t>3</m:t>
                </m:r>
              </w:ins>
              <w:ins w:id="101" w:author="几" w:date="2025-07-05T00:07:19Z">
                <m:r>
                  <m:rPr/>
                  <w:rPr>
                    <w:rFonts w:ascii="Cambria Math" w:hAnsi="Cambria Math" w:cs="Cambria Math"/>
                    <w:lang w:val="en-US"/>
                  </w:rPr>
                  <m:t>×</m:t>
                </m:r>
              </w:ins>
              <w:ins w:id="102" w:author="几" w:date="2025-07-05T00:07:20Z">
                <m:r>
                  <m:rPr/>
                  <w:rPr>
                    <w:rFonts w:hint="default" w:ascii="Cambria Math" w:hAnsi="Cambria Math" w:cs="Cambria Math"/>
                    <w:lang w:val="en-US" w:eastAsia="zh-CN"/>
                  </w:rPr>
                  <m:t>H</m:t>
                </m:r>
              </w:ins>
              <w:ins w:id="103" w:author="几" w:date="2025-07-05T00:07:21Z">
                <m:r>
                  <m:rPr/>
                  <w:rPr>
                    <w:rFonts w:ascii="Cambria Math" w:hAnsi="Cambria Math" w:cs="Cambria Math"/>
                    <w:lang w:val="en-US"/>
                  </w:rPr>
                  <m:t>×</m:t>
                </m:r>
              </w:ins>
              <w:ins w:id="104" w:author="几" w:date="2025-07-05T00:07:23Z">
                <m:r>
                  <m:rPr/>
                  <w:rPr>
                    <w:rFonts w:hint="default" w:ascii="Cambria Math" w:hAnsi="Cambria Math" w:cs="Cambria Math"/>
                    <w:lang w:val="en-US" w:eastAsia="zh-CN"/>
                  </w:rPr>
                  <m:t>W</m:t>
                </m:r>
              </w:ins>
              <m:ctrlPr>
                <w:ins w:id="105" w:author="几" w:date="2025-07-05T00:06:58Z">
                  <w:rPr>
                    <w:rFonts w:hint="default" w:ascii="Cambria Math" w:hAnsi="Cambria Math" w:cs="Cambria Math"/>
                    <w:i/>
                    <w:iCs/>
                  </w:rPr>
                </w:ins>
              </m:ctrlPr>
            </m:sup>
          </m:sSup>
        </m:oMath>
      </m:oMathPara>
    </w:p>
    <w:p w14:paraId="7F7DBEBA">
      <w:pPr>
        <w:spacing w:before="0" w:beforeLines="0"/>
        <w:ind w:firstLine="420" w:firstLineChars="0"/>
        <w:rPr>
          <w:rFonts w:hAnsi="Cambria Math"/>
        </w:rPr>
        <w:pPrChange w:id="106" w:author="几" w:date="2025-07-05T00:02:12Z">
          <w:pPr>
            <w:spacing w:before="0" w:beforeLines="0"/>
            <w:ind w:firstLine="420" w:firstLineChars="0"/>
          </w:pPr>
        </w:pPrChange>
      </w:pPr>
      <w:r>
        <w:rPr>
          <w:rFonts w:hint="eastAsia" w:hAnsi="Cambria Math"/>
        </w:rPr>
        <w:t>这样做来缓解时空冗余。对于这些令牌，输入遮掩得分网络，网络架构</w:t>
      </w:r>
      <w:r>
        <w:rPr>
          <w:rFonts w:hint="eastAsia" w:hAnsi="Cambria Math"/>
          <w:highlight w:val="yellow"/>
        </w:rPr>
        <w:t>如图4</w:t>
      </w:r>
      <w:r>
        <w:rPr>
          <w:rFonts w:hint="eastAsia" w:hAnsi="Cambria Math"/>
        </w:rPr>
        <w:t>所示，遮掩得分网络分为3个独立的多头注意力块和全连接层，具体计算如下：对于已经嵌入的令牌</w:t>
      </w:r>
      <m:oMath>
        <m:r>
          <m:rPr/>
          <w:rPr>
            <w:rFonts w:hint="default" w:ascii="Cambria Math" w:hAnsi="Cambria Math"/>
            <w:highlight w:val="green"/>
          </w:rPr>
          <m:t>x</m:t>
        </m:r>
        <m:r>
          <m:rPr>
            <m:sty m:val="p"/>
          </m:rPr>
          <w:rPr>
            <w:rFonts w:ascii="Cambria Math" w:hAnsi="Cambria Math" w:cs="Cambria Math"/>
            <w:highlight w:val="green"/>
          </w:rPr>
          <m:t>∈</m:t>
        </m:r>
        <m:sSup>
          <m:sSupPr>
            <m:ctrlPr>
              <w:rPr>
                <w:rFonts w:ascii="Cambria Math" w:hAnsi="Cambria Math" w:cs="Cambria Math"/>
                <w:highlight w:val="green"/>
              </w:rPr>
            </m:ctrlPr>
          </m:sSupPr>
          <m:e>
            <m:r>
              <m:rPr/>
              <w:rPr>
                <w:rFonts w:hint="default" w:ascii="Cambria Math" w:hAnsi="Cambria Math" w:cs="Cambria Math"/>
                <w:highlight w:val="green"/>
              </w:rPr>
              <m:t>R</m:t>
            </m:r>
            <m:ctrlPr>
              <w:rPr>
                <w:rFonts w:ascii="Cambria Math" w:hAnsi="Cambria Math" w:cs="Cambria Math"/>
                <w:highlight w:val="green"/>
              </w:rPr>
            </m:ctrlPr>
          </m:e>
          <m:sup>
            <m:r>
              <m:rPr/>
              <w:rPr>
                <w:rFonts w:hint="default" w:ascii="Cambria Math" w:hAnsi="Cambria Math"/>
                <w:highlight w:val="green"/>
              </w:rPr>
              <m:t>N×d</m:t>
            </m:r>
            <m:r>
              <m:rPr>
                <m:sty m:val="p"/>
              </m:rPr>
              <w:rPr>
                <w:rFonts w:ascii="Cambria Math" w:hAnsi="Cambria Math" w:cs="Cambria Math"/>
                <w:highlight w:val="green"/>
              </w:rPr>
              <m:t xml:space="preserve"> </m:t>
            </m:r>
            <m:ctrlPr>
              <w:rPr>
                <w:rFonts w:ascii="Cambria Math" w:hAnsi="Cambria Math" w:cs="Cambria Math"/>
                <w:highlight w:val="green"/>
              </w:rPr>
            </m:ctrlPr>
          </m:sup>
        </m:sSup>
      </m:oMath>
    </w:p>
    <w:p w14:paraId="1C7ED1D8">
      <w:pPr>
        <w:spacing w:before="0" w:beforeLines="0"/>
        <w:ind w:firstLine="420" w:firstLineChars="0"/>
        <w:jc w:val="right"/>
        <w:rPr>
          <w:rFonts w:hAnsi="Cambria Math" w:cs="Cambria Math"/>
        </w:rPr>
      </w:pPr>
      <m:oMath>
        <m:sSub>
          <m:sSubPr>
            <m:ctrlPr>
              <w:rPr>
                <w:rFonts w:ascii="Cambria Math" w:hAnsi="Cambria Math"/>
                <w:i/>
                <w:iCs/>
                <w:sz w:val="22"/>
              </w:rPr>
            </m:ctrlPr>
          </m:sSubPr>
          <m:e>
            <m:r>
              <m:rPr/>
              <w:rPr>
                <w:rFonts w:hint="default" w:ascii="Cambria Math" w:hAnsi="Cambria Math"/>
                <w:sz w:val="22"/>
              </w:rPr>
              <m:t>y</m:t>
            </m:r>
            <m:ctrlPr>
              <w:rPr>
                <w:rFonts w:ascii="Cambria Math" w:hAnsi="Cambria Math"/>
                <w:i/>
                <w:iCs/>
                <w:sz w:val="22"/>
              </w:rPr>
            </m:ctrlPr>
          </m:e>
          <m:sub>
            <m:r>
              <m:rPr/>
              <w:rPr>
                <w:rFonts w:hint="default" w:ascii="Cambria Math" w:hAnsi="Cambria Math"/>
                <w:sz w:val="22"/>
              </w:rPr>
              <m:t>j</m:t>
            </m:r>
            <m:ctrlPr>
              <w:rPr>
                <w:rFonts w:ascii="Cambria Math" w:hAnsi="Cambria Math"/>
                <w:i/>
                <w:iCs/>
                <w:sz w:val="22"/>
              </w:rPr>
            </m:ctrlPr>
          </m:sub>
        </m:sSub>
        <m:r>
          <m:rPr>
            <m:sty m:val="p"/>
          </m:rPr>
          <w:rPr>
            <w:rFonts w:ascii="Cambria Math" w:hAnsi="Cambria Math"/>
            <w:sz w:val="22"/>
          </w:rPr>
          <m:t>=</m:t>
        </m:r>
        <m:sSub>
          <m:sSubPr>
            <m:ctrlPr>
              <w:rPr>
                <w:rFonts w:ascii="Cambria Math" w:hAnsi="Cambria Math"/>
                <w:sz w:val="22"/>
                <w:szCs w:val="21"/>
              </w:rPr>
            </m:ctrlPr>
          </m:sSubPr>
          <m:e>
            <m:r>
              <m:rPr>
                <m:sty m:val="p"/>
              </m:rPr>
              <w:rPr>
                <w:rFonts w:ascii="Cambria Math" w:hAnsi="Cambria Math"/>
                <w:sz w:val="22"/>
                <w:szCs w:val="21"/>
              </w:rPr>
              <m:t>MHA(</m:t>
            </m:r>
            <m:r>
              <m:rPr/>
              <w:rPr>
                <w:rFonts w:hint="default" w:ascii="Cambria Math" w:hAnsi="Cambria Math"/>
                <w:sz w:val="22"/>
                <w:szCs w:val="21"/>
              </w:rPr>
              <m:t>x</m:t>
            </m:r>
            <m:r>
              <m:rPr>
                <m:sty m:val="p"/>
              </m:rPr>
              <w:rPr>
                <w:rFonts w:ascii="Cambria Math" w:hAnsi="Cambria Math"/>
                <w:sz w:val="22"/>
                <w:szCs w:val="21"/>
              </w:rPr>
              <m:t>)</m:t>
            </m:r>
            <m:ctrlPr>
              <w:rPr>
                <w:rFonts w:ascii="Cambria Math" w:hAnsi="Cambria Math"/>
                <w:sz w:val="22"/>
                <w:szCs w:val="21"/>
              </w:rPr>
            </m:ctrlPr>
          </m:e>
          <m:sub>
            <m:r>
              <m:rPr>
                <m:sty m:val="p"/>
              </m:rPr>
              <w:rPr>
                <w:rFonts w:ascii="Cambria Math" w:hAnsi="Cambria Math"/>
                <w:sz w:val="22"/>
                <w:szCs w:val="21"/>
              </w:rPr>
              <m:t>j</m:t>
            </m:r>
            <m:ctrlPr>
              <w:rPr>
                <w:rFonts w:ascii="Cambria Math" w:hAnsi="Cambria Math"/>
                <w:sz w:val="22"/>
                <w:szCs w:val="21"/>
              </w:rPr>
            </m:ctrlPr>
          </m:sub>
        </m:sSub>
        <m:r>
          <m:rPr>
            <m:sty m:val="p"/>
          </m:rPr>
          <w:rPr>
            <w:rFonts w:ascii="Cambria Math" w:hAnsi="Cambria Math"/>
            <w:sz w:val="22"/>
          </w:rPr>
          <m:t xml:space="preserve">; </m:t>
        </m:r>
        <m:r>
          <m:rPr/>
          <w:rPr>
            <w:rFonts w:hint="default" w:ascii="Cambria Math" w:hAnsi="Cambria Math"/>
            <w:sz w:val="22"/>
          </w:rPr>
          <m:t>j</m:t>
        </m:r>
        <m:r>
          <m:rPr>
            <m:sty m:val="p"/>
          </m:rPr>
          <w:rPr>
            <w:rFonts w:ascii="Cambria Math" w:hAnsi="Cambria Math"/>
            <w:sz w:val="22"/>
          </w:rPr>
          <m:t>∈(1,2,3),</m:t>
        </m:r>
        <m:r>
          <m:rPr/>
          <w:rPr>
            <w:rFonts w:hint="default" w:ascii="Cambria Math" w:hAnsi="Cambria Math"/>
            <w:sz w:val="22"/>
          </w:rPr>
          <m:t>y</m:t>
        </m:r>
        <m:r>
          <m:rPr>
            <m:sty m:val="p"/>
          </m:rPr>
          <w:rPr>
            <w:rFonts w:ascii="Cambria Math" w:hAnsi="Cambria Math" w:cs="Cambria Math"/>
            <w:sz w:val="22"/>
          </w:rPr>
          <m:t>∈</m:t>
        </m:r>
        <m:sSup>
          <m:sSupPr>
            <m:ctrlPr>
              <w:rPr>
                <w:rFonts w:ascii="Cambria Math" w:hAnsi="Cambria Math" w:cs="Cambria Math"/>
                <w:sz w:val="22"/>
              </w:rPr>
            </m:ctrlPr>
          </m:sSupPr>
          <m:e>
            <m:r>
              <m:rPr/>
              <w:rPr>
                <w:rFonts w:hint="default" w:ascii="Cambria Math" w:hAnsi="Cambria Math" w:cs="Cambria Math"/>
                <w:sz w:val="22"/>
              </w:rPr>
              <m:t>R</m:t>
            </m:r>
            <m:ctrlPr>
              <w:rPr>
                <w:rFonts w:ascii="Cambria Math" w:hAnsi="Cambria Math" w:cs="Cambria Math"/>
                <w:sz w:val="22"/>
              </w:rPr>
            </m:ctrlPr>
          </m:e>
          <m:sup>
            <m:r>
              <m:rPr/>
              <w:rPr>
                <w:rFonts w:hint="default" w:ascii="Cambria Math" w:hAnsi="Cambria Math"/>
                <w:sz w:val="22"/>
              </w:rPr>
              <m:t>N×d</m:t>
            </m:r>
            <m:r>
              <m:rPr>
                <m:sty m:val="p"/>
              </m:rPr>
              <w:rPr>
                <w:rFonts w:ascii="Cambria Math" w:hAnsi="Cambria Math" w:cs="Cambria Math"/>
                <w:sz w:val="22"/>
              </w:rPr>
              <m:t xml:space="preserve"> </m:t>
            </m:r>
            <m:ctrlPr>
              <w:rPr>
                <w:rFonts w:ascii="Cambria Math" w:hAnsi="Cambria Math" w:cs="Cambria Math"/>
                <w:sz w:val="22"/>
              </w:rPr>
            </m:ctrlPr>
          </m:sup>
        </m:sSup>
      </m:oMath>
      <w:r>
        <w:rPr>
          <w:rFonts w:hint="eastAsia" w:hAnsi="Cambria Math" w:cs="Cambria Math"/>
          <w:sz w:val="22"/>
        </w:rPr>
        <w:t xml:space="preserve">                     </w:t>
      </w:r>
      <w:r>
        <w:rPr>
          <w:rFonts w:hint="eastAsia"/>
        </w:rPr>
        <w:t>（3）</w:t>
      </w:r>
    </w:p>
    <w:p w14:paraId="48450A69">
      <w:pPr>
        <w:spacing w:before="0" w:beforeLines="0"/>
        <w:ind w:firstLine="420" w:firstLineChars="0"/>
        <w:jc w:val="right"/>
        <w:rPr>
          <w:rFonts w:hAnsi="Cambria Math" w:cs="Cambria Math"/>
        </w:rPr>
      </w:pPr>
      <m:oMath>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cs="Cambria Math"/>
          </w:rPr>
          <m:t>FC(</m:t>
        </m:r>
        <m:sSub>
          <m:sSubPr>
            <m:ctrlPr>
              <w:rPr>
                <w:rFonts w:ascii="Cambria Math" w:hAnsi="Cambria Math"/>
                <w:i/>
                <w:iCs/>
                <w:sz w:val="22"/>
              </w:rPr>
            </m:ctrlPr>
          </m:sSubPr>
          <m:e>
            <m:r>
              <m:rPr/>
              <w:rPr>
                <w:rFonts w:hint="default" w:ascii="Cambria Math" w:hAnsi="Cambria Math"/>
                <w:sz w:val="22"/>
              </w:rPr>
              <m:t>y</m:t>
            </m:r>
            <m:ctrlPr>
              <w:rPr>
                <w:rFonts w:ascii="Cambria Math" w:hAnsi="Cambria Math"/>
                <w:i/>
                <w:iCs/>
                <w:sz w:val="22"/>
              </w:rPr>
            </m:ctrlPr>
          </m:e>
          <m:sub>
            <m:r>
              <m:rPr/>
              <w:rPr>
                <w:rFonts w:hint="default" w:ascii="Cambria Math" w:hAnsi="Cambria Math"/>
                <w:sz w:val="22"/>
              </w:rPr>
              <m:t>j</m:t>
            </m:r>
            <m:ctrlPr>
              <w:rPr>
                <w:rFonts w:ascii="Cambria Math" w:hAnsi="Cambria Math"/>
                <w:i/>
                <w:iCs/>
                <w:sz w:val="22"/>
              </w:rPr>
            </m:ctrlPr>
          </m:sub>
        </m:sSub>
        <m:r>
          <m:rPr>
            <m:sty m:val="p"/>
          </m:rPr>
          <w:rPr>
            <w:rFonts w:ascii="Cambria Math" w:hAnsi="Cambria Math" w:cs="Cambria Math"/>
          </w:rPr>
          <m:t xml:space="preserve">); </m:t>
        </m:r>
        <m:r>
          <m:rPr/>
          <w:rPr>
            <w:rFonts w:hint="default" w:ascii="Cambria Math" w:hAnsi="Cambria Math"/>
            <w:sz w:val="22"/>
          </w:rPr>
          <m:t>j</m:t>
        </m:r>
        <m:r>
          <m:rPr>
            <m:sty m:val="p"/>
          </m:rPr>
          <w:rPr>
            <w:rFonts w:ascii="Cambria Math" w:hAnsi="Cambria Math"/>
            <w:sz w:val="22"/>
          </w:rPr>
          <m:t>∈(1,2,3),</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hint="eastAsia" w:ascii="Cambria Math" w:hAnsi="Cambria Math" w:cs="Cambria Math"/>
          </w:rPr>
          <m:t>，</m:t>
        </m:r>
        <m:r>
          <m:rPr/>
          <w:rPr>
            <w:rFonts w:ascii="Cambria Math" w:hAnsi="Cambria Math"/>
          </w:rPr>
          <m:t>(j=1,2,3)</m:t>
        </m:r>
      </m:oMath>
      <w:r>
        <w:rPr>
          <w:rFonts w:hint="eastAsia" w:hAnsi="Cambria Math"/>
        </w:rPr>
        <w:t xml:space="preserve">                  </w:t>
      </w:r>
      <w:r>
        <w:rPr>
          <w:rFonts w:hint="eastAsia"/>
        </w:rPr>
        <w:t>（4）</w:t>
      </w:r>
    </w:p>
    <w:p w14:paraId="1BAD27CD">
      <w:pPr>
        <w:spacing w:before="0" w:beforeLines="0"/>
        <w:ind w:firstLine="420" w:firstLineChars="0"/>
        <w:rPr>
          <w:rFonts w:hAnsi="Cambria Math" w:cs="Cambria Math"/>
        </w:rPr>
      </w:pPr>
      <w:r>
        <w:rPr>
          <w:rFonts w:hint="eastAsia" w:hAnsi="Cambria Math" w:cs="Cambria Math"/>
        </w:rPr>
        <w:t>这里就获得了三个</w:t>
      </w:r>
      <w:ins w:id="107" w:author="黄梓峰" w:date="2025-06-11T09:00:00Z">
        <w:r>
          <w:rPr>
            <w:rFonts w:hint="eastAsia" w:hAnsi="Cambria Math"/>
          </w:rPr>
          <w:t>遮掩</w:t>
        </w:r>
      </w:ins>
      <w:r>
        <w:rPr>
          <w:rFonts w:hint="eastAsia" w:hAnsi="Cambria Math" w:cs="Cambria Math"/>
        </w:rPr>
        <w:t>得分网络对所有三维令牌的遮掩评分</w:t>
      </w:r>
    </w:p>
    <w:p w14:paraId="5CDCAC27">
      <w:pPr>
        <w:spacing w:before="0" w:beforeLines="0"/>
        <w:ind w:firstLine="420" w:firstLineChars="0"/>
        <w:jc w:val="right"/>
        <w:rPr>
          <w:rFonts w:hAnsi="Cambria Math"/>
        </w:rPr>
      </w:pPr>
      <m:oMath>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hint="eastAsia" w:ascii="Cambria Math" w:hAnsi="Cambria Math" w:cs="Cambria Math"/>
          </w:rPr>
          <m:t>，</m:t>
        </m:r>
        <m:r>
          <m:rPr/>
          <w:rPr>
            <w:rFonts w:ascii="Cambria Math" w:hAnsi="Cambria Math"/>
          </w:rPr>
          <m:t>(j=1,2,3)</m:t>
        </m:r>
      </m:oMath>
      <w:r>
        <w:rPr>
          <w:rFonts w:hint="eastAsia" w:hAnsi="Cambria Math"/>
        </w:rPr>
        <w:t xml:space="preserve">                             </w:t>
      </w:r>
      <w:r>
        <w:rPr>
          <w:rFonts w:hint="eastAsia"/>
        </w:rPr>
        <w:t>（5）</w:t>
      </w:r>
    </w:p>
    <w:p w14:paraId="18C5355A">
      <w:pPr>
        <w:spacing w:before="0" w:beforeLines="0"/>
        <w:ind w:firstLine="420" w:firstLineChars="0"/>
        <w:rPr>
          <w:rFonts w:hAnsi="Cambria Math"/>
        </w:rPr>
      </w:pPr>
      <w:r>
        <w:rPr>
          <w:rFonts w:hint="eastAsia" w:hAnsi="Cambria Math" w:cs="Cambria Math"/>
        </w:rPr>
        <w:t>此处加入在数据预处理阶段就获得的分割内容</w:t>
      </w:r>
      <m:oMath>
        <m:sSubSup>
          <m:sSubSupPr>
            <m:ctrlPr>
              <w:rPr>
                <w:rFonts w:ascii="Cambria Math" w:hAnsi="Cambria Math"/>
                <w:i/>
              </w:rPr>
            </m:ctrlPr>
          </m:sSub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ctrlPr>
              <w:rPr>
                <w:rFonts w:ascii="Cambria Math" w:hAnsi="Cambria Math"/>
                <w:i/>
              </w:rPr>
            </m:ctrlPr>
          </m:e>
          <m:sub>
            <m:r>
              <m:rPr/>
              <w:rPr>
                <w:rFonts w:ascii="Cambria Math" w:hAnsi="Cambria Math"/>
              </w:rPr>
              <m:t>N=T//l</m:t>
            </m:r>
            <m:ctrlPr>
              <w:rPr>
                <w:rFonts w:ascii="Cambria Math" w:hAnsi="Cambria Math"/>
                <w:i/>
              </w:rPr>
            </m:ctrlPr>
          </m:sub>
          <m:sup>
            <m:r>
              <m:rPr/>
              <w:rPr>
                <w:rFonts w:ascii="Cambria Math" w:hAnsi="Cambria Math"/>
              </w:rPr>
              <m:t>i∈(1,N)</m:t>
            </m:r>
            <m:ctrlPr>
              <w:rPr>
                <w:rFonts w:ascii="Cambria Math" w:hAnsi="Cambria Math"/>
                <w:i/>
              </w:rPr>
            </m:ctrlPr>
          </m:sup>
        </m:sSubSup>
        <m:r>
          <m:rPr/>
          <w:rPr>
            <w:rFonts w:ascii="Cambria Math" w:hAnsi="Cambria Math"/>
          </w:rPr>
          <m:t>(j=1,2,3)</m:t>
        </m:r>
      </m:oMath>
      <w:r>
        <w:rPr>
          <w:rFonts w:hint="eastAsia" w:hAnsi="Cambria Math"/>
        </w:rPr>
        <w:t>，针对现在计算的这一个剪辑，获得</w:t>
      </w:r>
      <m:oMath>
        <m:r>
          <m:rPr>
            <m:sty m:val="p"/>
          </m:rPr>
          <w:rPr>
            <w:rFonts w:ascii="Cambria Math" w:hAnsi="Cambria Math"/>
          </w:rPr>
          <m:t>{</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ascii="Cambria Math" w:hAnsi="Cambria Math"/>
              </w:rPr>
              <m:t>1</m:t>
            </m:r>
            <m:ctrlPr>
              <w:rPr>
                <w:rFonts w:ascii="Cambria Math" w:hAnsi="Cambria Math"/>
                <w:i/>
                <w:iCs/>
              </w:rPr>
            </m:ctrlPr>
          </m:sup>
        </m:sSubSup>
        <m:r>
          <m:rPr/>
          <w:rPr>
            <w:rFonts w:ascii="Cambria Math" w:hAnsi="Cambria Math"/>
          </w:rPr>
          <m:t>,</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ascii="Cambria Math" w:hAnsi="Cambria Math"/>
              </w:rPr>
              <m:t>2</m:t>
            </m:r>
            <m:ctrlPr>
              <w:rPr>
                <w:rFonts w:ascii="Cambria Math" w:hAnsi="Cambria Math"/>
                <w:i/>
                <w:iCs/>
              </w:rPr>
            </m:ctrlPr>
          </m:sup>
        </m:sSubSup>
        <m:r>
          <m:rPr/>
          <w:rPr>
            <w:rFonts w:ascii="Cambria Math" w:hAnsi="Cambria Math"/>
          </w:rPr>
          <m:t>...</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ascii="Cambria Math" w:hAnsi="Cambria Math"/>
              </w:rPr>
              <m:t>16</m:t>
            </m:r>
            <m:ctrlPr>
              <w:rPr>
                <w:rFonts w:ascii="Cambria Math" w:hAnsi="Cambria Math"/>
                <w:i/>
                <w:iCs/>
              </w:rPr>
            </m:ctrlPr>
          </m:sup>
        </m:sSubSup>
        <m:r>
          <m:rPr>
            <m:sty m:val="p"/>
          </m:rPr>
          <w:rPr>
            <w:rFonts w:ascii="Cambria Math" w:hAnsi="Cambria Math"/>
          </w:rPr>
          <m:t>}</m:t>
        </m:r>
        <m:r>
          <m:rPr/>
          <w:rPr>
            <w:rFonts w:ascii="Cambria Math" w:hAnsi="Cambria Math"/>
          </w:rPr>
          <m:t>(j=1,2,3)</m:t>
        </m:r>
      </m:oMath>
      <w:r>
        <w:rPr>
          <w:rFonts w:hint="eastAsia" w:hAnsi="Cambria Math"/>
        </w:rPr>
        <w:t>也就是对应该剪辑片段的对应三个大模型分割的结果。做如下计算：</w:t>
      </w:r>
    </w:p>
    <w:p w14:paraId="609C87B9">
      <w:pPr>
        <w:spacing w:before="0" w:beforeLines="0"/>
        <w:ind w:firstLine="420" w:firstLineChars="0"/>
        <w:jc w:val="right"/>
        <w:rPr>
          <w:rFonts w:hAnsi="Cambria Math" w:cs="Cambria Math"/>
        </w:rPr>
      </w:pPr>
      <m:oMath>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cs="Cambria Math"/>
          </w:rPr>
          <m:t>InR</m:t>
        </m:r>
        <m:r>
          <m:rPr>
            <m:sty m:val="p"/>
          </m:rPr>
          <w:rPr>
            <w:rFonts w:hint="eastAsia" w:ascii="Cambria Math" w:hAnsi="Cambria Math" w:cs="Cambria Math"/>
          </w:rPr>
          <m:t>o</m:t>
        </m:r>
        <m:r>
          <m:rPr>
            <m:sty m:val="p"/>
          </m:rPr>
          <w:rPr>
            <w:rFonts w:ascii="Cambria Math" w:hAnsi="Cambria Math" w:cs="Cambria Math"/>
          </w:rPr>
          <m:t>I</m:t>
        </m:r>
        <m:r>
          <m:rPr/>
          <w:rPr>
            <w:rFonts w:ascii="Cambria Math" w:hAnsi="Cambria Math" w:cs="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rPr>
          <m:t>{</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ascii="Cambria Math" w:hAnsi="Cambria Math"/>
              </w:rPr>
              <m:t>1</m:t>
            </m:r>
            <m:ctrlPr>
              <w:rPr>
                <w:rFonts w:ascii="Cambria Math" w:hAnsi="Cambria Math"/>
                <w:i/>
                <w:iCs/>
              </w:rPr>
            </m:ctrlPr>
          </m:sup>
        </m:sSubSup>
        <m:r>
          <m:rPr/>
          <w:rPr>
            <w:rFonts w:ascii="Cambria Math" w:hAnsi="Cambria Math"/>
          </w:rPr>
          <m:t>,</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ascii="Cambria Math" w:hAnsi="Cambria Math"/>
              </w:rPr>
              <m:t>2</m:t>
            </m:r>
            <m:ctrlPr>
              <w:rPr>
                <w:rFonts w:ascii="Cambria Math" w:hAnsi="Cambria Math"/>
                <w:i/>
                <w:iCs/>
              </w:rPr>
            </m:ctrlPr>
          </m:sup>
        </m:sSubSup>
        <m:r>
          <m:rPr/>
          <w:rPr>
            <w:rFonts w:ascii="Cambria Math" w:hAnsi="Cambria Math"/>
          </w:rPr>
          <m:t>...</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ascii="Cambria Math" w:hAnsi="Cambria Math"/>
              </w:rPr>
              <m:t>16</m:t>
            </m:r>
            <m:ctrlPr>
              <w:rPr>
                <w:rFonts w:ascii="Cambria Math" w:hAnsi="Cambria Math"/>
                <w:i/>
                <w:iCs/>
              </w:rPr>
            </m:ctrlPr>
          </m:sup>
        </m:sSubSup>
        <m:r>
          <m:rPr>
            <m:sty m:val="p"/>
          </m:rPr>
          <w:rPr>
            <w:rFonts w:ascii="Cambria Math" w:hAnsi="Cambria Math"/>
          </w:rPr>
          <m:t>}</m:t>
        </m:r>
        <m:r>
          <m:rPr/>
          <w:rPr>
            <w:rFonts w:ascii="Cambria Math" w:hAnsi="Cambria Math" w:cs="Cambria Math"/>
          </w:rPr>
          <m:t xml:space="preserve">); </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ascii="Cambria Math" w:hAnsi="Cambria Math" w:cs="Cambria Math"/>
          </w:rPr>
          <m:t>,</m:t>
        </m:r>
        <m:r>
          <m:rPr/>
          <w:rPr>
            <w:rFonts w:ascii="Cambria Math" w:hAnsi="Cambria Math"/>
          </w:rPr>
          <m:t>(j=1,2,3)</m:t>
        </m:r>
      </m:oMath>
      <w:r>
        <w:rPr>
          <w:rFonts w:hint="eastAsia" w:hAnsi="Cambria Math"/>
        </w:rPr>
        <w:t xml:space="preserve">             </w:t>
      </w:r>
      <w:r>
        <w:rPr>
          <w:rFonts w:hint="eastAsia"/>
        </w:rPr>
        <w:t>（6）</w:t>
      </w:r>
    </w:p>
    <w:p w14:paraId="700FAFBA">
      <w:pPr>
        <w:spacing w:before="0" w:beforeLines="0"/>
        <w:ind w:firstLine="420" w:firstLineChars="0"/>
        <w:rPr>
          <w:rFonts w:hAnsi="Cambria Math"/>
        </w:rPr>
      </w:pPr>
      <w:r>
        <w:rPr>
          <w:rFonts w:hint="eastAsia" w:hAnsi="Cambria Math" w:cs="Cambria Math"/>
        </w:rPr>
        <w:t>其中的InRoI函数表示的是N个令牌代表的位置是否在分割图像内，如果是就返还一个小值增加该令牌的得分</w:t>
      </w:r>
      <m:oMath>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。如果不在就返还0。具体如下：</w:t>
      </w:r>
    </w:p>
    <w:p w14:paraId="24D56583">
      <w:pPr>
        <w:spacing w:before="0" w:beforeLines="0"/>
        <w:ind w:firstLine="420" w:firstLineChars="0"/>
        <w:jc w:val="right"/>
        <w:rPr>
          <w:rFonts w:hAnsi="Cambria Math"/>
        </w:rPr>
      </w:pPr>
      <m:oMath>
        <m:r>
          <m:rPr>
            <m:sty m:val="p"/>
          </m:rPr>
          <w:rPr>
            <w:rFonts w:hint="eastAsia" w:ascii="Cambria Math" w:hAnsi="Cambria Math"/>
          </w:rPr>
          <m:t>I</m:t>
        </m:r>
        <m:r>
          <m:rPr>
            <m:sty m:val="p"/>
          </m:rPr>
          <w:rPr>
            <w:rFonts w:ascii="Cambria Math" w:hAnsi="Cambria Math"/>
          </w:rPr>
          <m:t>nRoI(</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rPr>
          <m:t>{</m:t>
        </m:r>
        <m:sSubSup>
          <m:sSubSupPr>
            <m:ctrlPr>
              <w:rPr>
                <w:rFonts w:ascii="Cambria Math" w:hAnsi="Cambria Math"/>
                <w:i/>
                <w:iCs/>
                <w:rPrChange w:id="108" w:author="几" w:date="2025-07-05T00:10:15Z">
                  <w:rPr>
                    <w:rFonts w:ascii="Cambria Math" w:hAnsi="Cambria Math"/>
                  </w:rPr>
                </w:rPrChange>
              </w:rPr>
            </m:ctrlPr>
          </m:sSubSupPr>
          <m:e>
            <m:r>
              <m:rPr/>
              <w:rPr>
                <w:rFonts w:hint="default" w:ascii="Cambria Math" w:hAnsi="Cambria Math"/>
                <w:rPrChange w:id="109" w:author="几" w:date="2025-07-05T00:10:15Z">
                  <m:rPr/>
                  <w:rPr>
                    <w:rFonts w:ascii="Cambria Math" w:hAnsi="Cambria Math"/>
                  </w:rPr>
                </w:rPrChange>
              </w:rPr>
              <m:t>S</m:t>
            </m:r>
            <m:ctrlPr>
              <w:rPr>
                <w:rFonts w:ascii="Cambria Math" w:hAnsi="Cambria Math"/>
                <w:i/>
                <w:iCs/>
                <w:rPrChange w:id="110" w:author="几" w:date="2025-07-05T00:10:15Z">
                  <w:rPr>
                    <w:rFonts w:ascii="Cambria Math" w:hAnsi="Cambria Math"/>
                  </w:rPr>
                </w:rPrChange>
              </w:rPr>
            </m:ctrlPr>
          </m:e>
          <m:sub>
            <m:r>
              <m:rPr/>
              <w:rPr>
                <w:rFonts w:hint="default" w:ascii="Cambria Math" w:hAnsi="Cambria Math"/>
                <w:rPrChange w:id="111" w:author="几" w:date="2025-07-05T00:10:15Z">
                  <m:rPr/>
                  <w:rPr>
                    <w:rFonts w:ascii="Cambria Math" w:hAnsi="Cambria Math"/>
                  </w:rPr>
                </w:rPrChange>
              </w:rPr>
              <m:t>j</m:t>
            </m:r>
            <m:ctrlPr>
              <w:rPr>
                <w:rFonts w:ascii="Cambria Math" w:hAnsi="Cambria Math"/>
                <w:i/>
                <w:iCs/>
                <w:rPrChange w:id="112" w:author="几" w:date="2025-07-05T00:10:15Z">
                  <w:rPr>
                    <w:rFonts w:ascii="Cambria Math" w:hAnsi="Cambria Math"/>
                  </w:rPr>
                </w:rPrChange>
              </w:rPr>
            </m:ctrlPr>
          </m:sub>
          <m:sup>
            <m:r>
              <m:rPr/>
              <w:rPr>
                <w:rFonts w:ascii="Cambria Math" w:hAnsi="Cambria Math"/>
                <w:rPrChange w:id="113" w:author="几" w:date="2025-07-05T00:10:15Z">
                  <m:rPr/>
                  <w:rPr>
                    <w:rFonts w:ascii="Cambria Math" w:hAnsi="Cambria Math"/>
                  </w:rPr>
                </w:rPrChange>
              </w:rPr>
              <m:t>1</m:t>
            </m:r>
            <m:ctrlPr>
              <w:rPr>
                <w:rFonts w:ascii="Cambria Math" w:hAnsi="Cambria Math"/>
                <w:i/>
                <w:iCs/>
                <w:rPrChange w:id="114" w:author="几" w:date="2025-07-05T00:10:15Z">
                  <w:rPr>
                    <w:rFonts w:ascii="Cambria Math" w:hAnsi="Cambria Math"/>
                  </w:rPr>
                </w:rPrChange>
              </w:rPr>
            </m:ctrlPr>
          </m:sup>
        </m:sSubSup>
        <m:r>
          <m:rPr/>
          <w:rPr>
            <w:rFonts w:ascii="Cambria Math" w:hAnsi="Cambria Math"/>
            <w:rPrChange w:id="115" w:author="几" w:date="2025-07-05T00:10:15Z">
              <m:rPr/>
              <w:rPr>
                <w:rFonts w:ascii="Cambria Math" w:hAnsi="Cambria Math"/>
              </w:rPr>
            </w:rPrChange>
          </w:rPr>
          <m:t>,</m:t>
        </m:r>
        <m:sSubSup>
          <m:sSubSupPr>
            <m:ctrlPr>
              <w:rPr>
                <w:rFonts w:ascii="Cambria Math" w:hAnsi="Cambria Math"/>
                <w:i/>
                <w:iCs/>
                <w:rPrChange w:id="116" w:author="几" w:date="2025-07-05T00:10:15Z">
                  <w:rPr>
                    <w:rFonts w:ascii="Cambria Math" w:hAnsi="Cambria Math"/>
                  </w:rPr>
                </w:rPrChange>
              </w:rPr>
            </m:ctrlPr>
          </m:sSubSupPr>
          <m:e>
            <m:r>
              <m:rPr/>
              <w:rPr>
                <w:rFonts w:hint="default" w:ascii="Cambria Math" w:hAnsi="Cambria Math"/>
                <w:rPrChange w:id="117" w:author="几" w:date="2025-07-05T00:10:15Z">
                  <m:rPr/>
                  <w:rPr>
                    <w:rFonts w:ascii="Cambria Math" w:hAnsi="Cambria Math"/>
                  </w:rPr>
                </w:rPrChange>
              </w:rPr>
              <m:t>S</m:t>
            </m:r>
            <m:ctrlPr>
              <w:rPr>
                <w:rFonts w:ascii="Cambria Math" w:hAnsi="Cambria Math"/>
                <w:i/>
                <w:iCs/>
                <w:rPrChange w:id="118" w:author="几" w:date="2025-07-05T00:10:15Z">
                  <w:rPr>
                    <w:rFonts w:ascii="Cambria Math" w:hAnsi="Cambria Math"/>
                  </w:rPr>
                </w:rPrChange>
              </w:rPr>
            </m:ctrlPr>
          </m:e>
          <m:sub>
            <m:r>
              <m:rPr/>
              <w:rPr>
                <w:rFonts w:hint="default" w:ascii="Cambria Math" w:hAnsi="Cambria Math"/>
                <w:rPrChange w:id="119" w:author="几" w:date="2025-07-05T00:10:15Z">
                  <m:rPr/>
                  <w:rPr>
                    <w:rFonts w:ascii="Cambria Math" w:hAnsi="Cambria Math"/>
                  </w:rPr>
                </w:rPrChange>
              </w:rPr>
              <m:t>j</m:t>
            </m:r>
            <m:ctrlPr>
              <w:rPr>
                <w:rFonts w:ascii="Cambria Math" w:hAnsi="Cambria Math"/>
                <w:i/>
                <w:iCs/>
                <w:rPrChange w:id="120" w:author="几" w:date="2025-07-05T00:10:15Z">
                  <w:rPr>
                    <w:rFonts w:ascii="Cambria Math" w:hAnsi="Cambria Math"/>
                  </w:rPr>
                </w:rPrChange>
              </w:rPr>
            </m:ctrlPr>
          </m:sub>
          <m:sup>
            <m:r>
              <m:rPr/>
              <w:rPr>
                <w:rFonts w:ascii="Cambria Math" w:hAnsi="Cambria Math"/>
                <w:rPrChange w:id="121" w:author="几" w:date="2025-07-05T00:10:15Z">
                  <m:rPr/>
                  <w:rPr>
                    <w:rFonts w:ascii="Cambria Math" w:hAnsi="Cambria Math"/>
                  </w:rPr>
                </w:rPrChange>
              </w:rPr>
              <m:t>2</m:t>
            </m:r>
            <m:ctrlPr>
              <w:rPr>
                <w:rFonts w:ascii="Cambria Math" w:hAnsi="Cambria Math"/>
                <w:i/>
                <w:iCs/>
                <w:rPrChange w:id="122" w:author="几" w:date="2025-07-05T00:10:15Z">
                  <w:rPr>
                    <w:rFonts w:ascii="Cambria Math" w:hAnsi="Cambria Math"/>
                  </w:rPr>
                </w:rPrChange>
              </w:rPr>
            </m:ctrlPr>
          </m:sup>
        </m:sSubSup>
        <m:r>
          <m:rPr/>
          <w:rPr>
            <w:rFonts w:ascii="Cambria Math" w:hAnsi="Cambria Math"/>
            <w:rPrChange w:id="123" w:author="几" w:date="2025-07-05T00:10:15Z">
              <m:rPr/>
              <w:rPr>
                <w:rFonts w:ascii="Cambria Math" w:hAnsi="Cambria Math"/>
              </w:rPr>
            </w:rPrChange>
          </w:rPr>
          <m:t>...</m:t>
        </m:r>
        <m:sSubSup>
          <m:sSubSupPr>
            <m:ctrlPr>
              <w:rPr>
                <w:rFonts w:ascii="Cambria Math" w:hAnsi="Cambria Math"/>
                <w:i/>
                <w:iCs/>
                <w:rPrChange w:id="124" w:author="几" w:date="2025-07-05T00:10:15Z">
                  <w:rPr>
                    <w:rFonts w:ascii="Cambria Math" w:hAnsi="Cambria Math"/>
                  </w:rPr>
                </w:rPrChange>
              </w:rPr>
            </m:ctrlPr>
          </m:sSubSupPr>
          <m:e>
            <m:r>
              <m:rPr/>
              <w:rPr>
                <w:rFonts w:hint="default" w:ascii="Cambria Math" w:hAnsi="Cambria Math"/>
                <w:rPrChange w:id="125" w:author="几" w:date="2025-07-05T00:10:15Z">
                  <m:rPr/>
                  <w:rPr>
                    <w:rFonts w:ascii="Cambria Math" w:hAnsi="Cambria Math"/>
                  </w:rPr>
                </w:rPrChange>
              </w:rPr>
              <m:t>S</m:t>
            </m:r>
            <m:ctrlPr>
              <w:rPr>
                <w:rFonts w:ascii="Cambria Math" w:hAnsi="Cambria Math"/>
                <w:i/>
                <w:iCs/>
                <w:rPrChange w:id="126" w:author="几" w:date="2025-07-05T00:10:15Z">
                  <w:rPr>
                    <w:rFonts w:ascii="Cambria Math" w:hAnsi="Cambria Math"/>
                  </w:rPr>
                </w:rPrChange>
              </w:rPr>
            </m:ctrlPr>
          </m:e>
          <m:sub>
            <m:r>
              <m:rPr/>
              <w:rPr>
                <w:rFonts w:hint="default" w:ascii="Cambria Math" w:hAnsi="Cambria Math"/>
                <w:rPrChange w:id="127" w:author="几" w:date="2025-07-05T00:10:15Z">
                  <m:rPr/>
                  <w:rPr>
                    <w:rFonts w:ascii="Cambria Math" w:hAnsi="Cambria Math"/>
                  </w:rPr>
                </w:rPrChange>
              </w:rPr>
              <m:t>j</m:t>
            </m:r>
            <m:ctrlPr>
              <w:rPr>
                <w:rFonts w:ascii="Cambria Math" w:hAnsi="Cambria Math"/>
                <w:i/>
                <w:iCs/>
                <w:rPrChange w:id="128" w:author="几" w:date="2025-07-05T00:10:15Z">
                  <w:rPr>
                    <w:rFonts w:ascii="Cambria Math" w:hAnsi="Cambria Math"/>
                  </w:rPr>
                </w:rPrChange>
              </w:rPr>
            </m:ctrlPr>
          </m:sub>
          <m:sup>
            <m:r>
              <m:rPr/>
              <w:rPr>
                <w:rFonts w:ascii="Cambria Math" w:hAnsi="Cambria Math"/>
                <w:rPrChange w:id="129" w:author="几" w:date="2025-07-05T00:10:15Z">
                  <m:rPr/>
                  <w:rPr>
                    <w:rFonts w:ascii="Cambria Math" w:hAnsi="Cambria Math"/>
                  </w:rPr>
                </w:rPrChange>
              </w:rPr>
              <m:t>16</m:t>
            </m:r>
            <m:ctrlPr>
              <w:rPr>
                <w:rFonts w:ascii="Cambria Math" w:hAnsi="Cambria Math"/>
                <w:i/>
                <w:iCs/>
                <w:rPrChange w:id="130" w:author="几" w:date="2025-07-05T00:10:15Z">
                  <w:rPr>
                    <w:rFonts w:ascii="Cambria Math" w:hAnsi="Cambria Math"/>
                  </w:rPr>
                </w:rPrChange>
              </w:rPr>
            </m:ctrlPr>
          </m:sup>
        </m:sSubSup>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 xml:space="preserve">α ; </m:t>
                </m:r>
                <m:r>
                  <m:rPr>
                    <m:sty m:val="p"/>
                  </m:rPr>
                  <w:rPr>
                    <w:rFonts w:ascii="Cambria Math" w:hAnsi="Cambria Math"/>
                  </w:rPr>
                  <m:t>if</m:t>
                </m:r>
                <m:r>
                  <m:rPr/>
                  <w:rPr>
                    <w:rFonts w:ascii="Cambria Math" w:hAnsi="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 xml:space="preserve"> </m:t>
                </m:r>
                <m:r>
                  <m:rPr>
                    <m:sty m:val="p"/>
                  </m:rPr>
                  <w:rPr>
                    <w:rFonts w:ascii="Cambria Math" w:hAnsi="Cambria Math" w:cs="Cambria Math"/>
                  </w:rPr>
                  <m:t>in Region of Interest</m:t>
                </m:r>
                <m:r>
                  <m:rPr/>
                  <w:rPr>
                    <w:rFonts w:ascii="Cambria Math" w:hAnsi="Cambria Math"/>
                  </w:rPr>
                  <m:t>)</m:t>
                </m:r>
                <m:ctrlPr>
                  <w:rPr>
                    <w:rFonts w:ascii="Cambria Math" w:hAnsi="Cambria Math"/>
                    <w:i/>
                  </w:rPr>
                </m:ctrlPr>
              </m:e>
              <m:e>
                <m:r>
                  <m:rPr/>
                  <w:rPr>
                    <w:rFonts w:ascii="Cambria Math" w:hAnsi="Cambria Math"/>
                  </w:rPr>
                  <m:t xml:space="preserve">0 ; else                                           </m:t>
                </m:r>
                <m:ctrlPr>
                  <w:rPr>
                    <w:rFonts w:ascii="Cambria Math" w:hAnsi="Cambria Math"/>
                    <w:i/>
                  </w:rPr>
                </m:ctrlPr>
              </m:e>
            </m:eqArr>
            <m:r>
              <m:rPr/>
              <w:rPr>
                <w:rFonts w:ascii="Cambria Math" w:hAnsi="Cambria Math"/>
              </w:rPr>
              <m:t>,(j=1,2,3)</m:t>
            </m:r>
            <m:ctrlPr>
              <w:rPr>
                <w:rFonts w:ascii="Cambria Math" w:hAnsi="Cambria Math"/>
                <w:i/>
              </w:rPr>
            </m:ctrlPr>
          </m:e>
        </m:d>
      </m:oMath>
      <w:r>
        <w:rPr>
          <w:rFonts w:hint="eastAsia" w:hAnsi="Cambria Math"/>
        </w:rPr>
        <w:t xml:space="preserve">        </w:t>
      </w:r>
      <w:r>
        <w:rPr>
          <w:rFonts w:hint="eastAsia"/>
        </w:rPr>
        <w:t>（7）</w:t>
      </w:r>
    </w:p>
    <w:p w14:paraId="29A41EA5">
      <w:pPr>
        <w:spacing w:before="0" w:beforeLines="0"/>
        <w:ind w:firstLine="420" w:firstLineChars="0"/>
        <w:rPr>
          <w:rFonts w:hAnsi="Cambria Math"/>
        </w:rPr>
      </w:pPr>
      <w:r>
        <w:rPr>
          <w:rFonts w:hint="eastAsia" w:hAnsi="Cambria Math"/>
        </w:rPr>
        <w:t>最终我们获得了三个独立的遮掩得分评价</w:t>
      </w:r>
    </w:p>
    <w:p w14:paraId="1838616E">
      <w:pPr>
        <w:spacing w:before="0" w:beforeLines="0"/>
        <w:ind w:firstLine="420" w:firstLineChars="0"/>
        <w:jc w:val="right"/>
        <w:rPr>
          <w:rFonts w:hAnsi="Cambria Math"/>
        </w:rPr>
      </w:pPr>
      <m:oMath>
        <m:r>
          <m:rPr/>
          <w:rPr>
            <w:rFonts w:ascii="Cambria Math" w:hAnsi="Cambria Math" w:cs="Cambria Math"/>
          </w:rPr>
          <m:t xml:space="preserve"> </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ascii="Cambria Math" w:hAnsi="Cambria Math" w:cs="Cambria Math"/>
          </w:rPr>
          <m:t>,</m:t>
        </m:r>
        <m:r>
          <m:rPr/>
          <w:rPr>
            <w:rFonts w:ascii="Cambria Math" w:hAnsi="Cambria Math"/>
          </w:rPr>
          <m:t>(j=1,2,3)</m:t>
        </m:r>
      </m:oMath>
      <w:r>
        <w:rPr>
          <w:rFonts w:hint="eastAsia" w:hAnsi="Cambria Math"/>
        </w:rPr>
        <w:t xml:space="preserve">                               </w:t>
      </w:r>
      <w:r>
        <w:rPr>
          <w:rFonts w:hint="eastAsia"/>
        </w:rPr>
        <w:t>（8）</w:t>
      </w:r>
    </w:p>
    <w:p w14:paraId="45FE895C">
      <w:pPr>
        <w:spacing w:before="0" w:beforeLines="0"/>
        <w:ind w:firstLine="420" w:firstLineChars="0"/>
        <w:rPr>
          <w:rFonts w:hAnsi="Cambria Math" w:cs="Cambria Math"/>
        </w:rPr>
      </w:pPr>
      <w:r>
        <w:rPr>
          <w:rFonts w:hint="eastAsia" w:hAnsi="Cambria Math"/>
        </w:rPr>
        <w:t>将这个</w:t>
      </w:r>
      <m:oMath>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N×3</m:t>
            </m:r>
            <m:ctrlPr>
              <w:rPr>
                <w:rFonts w:ascii="Cambria Math" w:hAnsi="Cambria Math" w:cs="Cambria Math"/>
                <w:i/>
              </w:rPr>
            </m:ctrlPr>
          </m:sup>
        </m:sSup>
      </m:oMath>
      <w:r>
        <w:rPr>
          <w:rFonts w:hint="eastAsia" w:hAnsi="Cambria Math" w:cs="Cambria Math"/>
        </w:rPr>
        <w:t>的得分输入门控网络中</w:t>
      </w:r>
    </w:p>
    <w:p w14:paraId="50E86470">
      <w:pPr>
        <w:spacing w:before="0" w:beforeLines="0"/>
        <w:ind w:firstLine="420" w:firstLineChars="0"/>
        <w:jc w:val="right"/>
        <w:rPr>
          <w:rFonts w:hAnsi="Cambria Math" w:cs="Cambria Math"/>
          <w:sz w:val="22"/>
        </w:rPr>
      </w:pPr>
      <m:oMath>
        <m:r>
          <m:rPr>
            <m:sty m:val="p"/>
          </m:rPr>
          <w:rPr>
            <w:rFonts w:ascii="Cambria Math" w:hAnsi="Cambria Math" w:cs="Cambria Math"/>
          </w:rPr>
          <m:t>W=FC(</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1</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rPr>
          <m:t>,</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2</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rPr>
          <m:t>,</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3</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cs="Cambria Math"/>
          </w:rPr>
          <m:t>);W</m:t>
        </m:r>
        <m:r>
          <m:rPr>
            <m:sty m:val="p"/>
          </m:rPr>
          <w:rPr>
            <w:rFonts w:ascii="Cambria Math" w:hAnsi="Cambria Math" w:cs="Cambria Math"/>
            <w:sz w:val="22"/>
          </w:rPr>
          <m:t>∈</m:t>
        </m:r>
        <m:sSup>
          <m:sSupPr>
            <m:ctrlPr>
              <w:rPr>
                <w:rFonts w:ascii="Cambria Math" w:hAnsi="Cambria Math" w:cs="Cambria Math"/>
                <w:sz w:val="22"/>
              </w:rPr>
            </m:ctrlPr>
          </m:sSupPr>
          <m:e>
            <m:r>
              <m:rPr>
                <m:sty m:val="p"/>
              </m:rPr>
              <w:rPr>
                <w:rFonts w:ascii="Cambria Math" w:hAnsi="Cambria Math" w:cs="Cambria Math"/>
                <w:sz w:val="22"/>
              </w:rPr>
              <m:t>R</m:t>
            </m:r>
            <m:ctrlPr>
              <w:rPr>
                <w:rFonts w:ascii="Cambria Math" w:hAnsi="Cambria Math" w:cs="Cambria Math"/>
                <w:sz w:val="22"/>
              </w:rPr>
            </m:ctrlPr>
          </m:e>
          <m:sup>
            <m:r>
              <m:rPr>
                <m:sty m:val="p"/>
              </m:rPr>
              <w:rPr>
                <w:rFonts w:ascii="Cambria Math" w:hAnsi="Cambria Math" w:cs="Cambria Math"/>
                <w:sz w:val="22"/>
              </w:rPr>
              <m:t xml:space="preserve">3 </m:t>
            </m:r>
            <m:ctrlPr>
              <w:rPr>
                <w:rFonts w:ascii="Cambria Math" w:hAnsi="Cambria Math" w:cs="Cambria Math"/>
                <w:sz w:val="22"/>
              </w:rPr>
            </m:ctrlPr>
          </m:sup>
        </m:sSup>
      </m:oMath>
      <w:r>
        <w:rPr>
          <w:rFonts w:hint="eastAsia" w:hAnsi="Cambria Math" w:cs="Cambria Math"/>
          <w:sz w:val="22"/>
        </w:rPr>
        <w:t xml:space="preserve">                        </w:t>
      </w:r>
      <w:r>
        <w:rPr>
          <w:rFonts w:hint="eastAsia"/>
        </w:rPr>
        <w:t>（9）</w:t>
      </w:r>
    </w:p>
    <w:p w14:paraId="7E620A9B">
      <w:pPr>
        <w:spacing w:before="0" w:beforeLines="0"/>
        <w:ind w:firstLine="420" w:firstLineChars="0"/>
        <w:rPr>
          <w:rFonts w:hAnsi="Cambria Math" w:cs="Cambria Math"/>
          <w:sz w:val="22"/>
        </w:rPr>
      </w:pPr>
      <w:r>
        <w:rPr>
          <w:rFonts w:hint="eastAsia" w:hAnsi="Cambria Math" w:cs="Cambria Math"/>
          <w:sz w:val="22"/>
        </w:rPr>
        <w:t>然后将</w:t>
      </w:r>
      <w:commentRangeStart w:id="12"/>
      <w:commentRangeStart w:id="13"/>
      <w:r>
        <w:rPr>
          <w:rFonts w:hint="eastAsia" w:hAnsi="Cambria Math" w:cs="Cambria Math"/>
          <w:sz w:val="22"/>
          <w:highlight w:val="green"/>
        </w:rPr>
        <w:t>W</w:t>
      </w:r>
      <w:del w:id="131" w:author="几" w:date="2025-07-04T00:16:45Z">
        <w:r>
          <w:rPr>
            <w:rFonts w:hint="eastAsia" w:hAnsi="Cambria Math" w:cs="Cambria Math"/>
            <w:sz w:val="22"/>
            <w:highlight w:val="green"/>
          </w:rPr>
          <w:delText>权</w:delText>
        </w:r>
      </w:del>
      <w:del w:id="132" w:author="几" w:date="2025-07-04T00:16:44Z">
        <w:r>
          <w:rPr>
            <w:rFonts w:hint="eastAsia" w:hAnsi="Cambria Math" w:cs="Cambria Math"/>
            <w:sz w:val="22"/>
            <w:highlight w:val="green"/>
          </w:rPr>
          <w:delText>值广</w:delText>
        </w:r>
      </w:del>
      <w:del w:id="133" w:author="几" w:date="2025-07-04T00:16:43Z">
        <w:r>
          <w:rPr>
            <w:rFonts w:hint="eastAsia" w:hAnsi="Cambria Math" w:cs="Cambria Math"/>
            <w:sz w:val="22"/>
            <w:highlight w:val="green"/>
          </w:rPr>
          <w:delText>播</w:delText>
        </w:r>
        <w:commentRangeEnd w:id="12"/>
      </w:del>
      <w:del w:id="134" w:author="几" w:date="2025-07-04T00:16:43Z">
        <w:r>
          <w:rPr>
            <w:rStyle w:val="16"/>
          </w:rPr>
          <w:commentReference w:id="12"/>
        </w:r>
        <w:commentRangeEnd w:id="13"/>
      </w:del>
      <w:r>
        <w:commentReference w:id="13"/>
      </w:r>
      <w:del w:id="135" w:author="几" w:date="2025-07-04T00:16:43Z">
        <w:r>
          <w:rPr>
            <w:rFonts w:hint="eastAsia" w:hAnsi="Cambria Math" w:cs="Cambria Math"/>
            <w:sz w:val="22"/>
          </w:rPr>
          <w:delText>后</w:delText>
        </w:r>
      </w:del>
      <w:r>
        <w:rPr>
          <w:rFonts w:hint="eastAsia" w:hAnsi="Cambria Math" w:cs="Cambria Math"/>
          <w:sz w:val="22"/>
        </w:rPr>
        <w:t>和</w:t>
      </w:r>
      <m:oMath>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N×3</m:t>
            </m:r>
            <m:ctrlPr>
              <w:rPr>
                <w:rFonts w:ascii="Cambria Math" w:hAnsi="Cambria Math" w:cs="Cambria Math"/>
                <w:i/>
              </w:rPr>
            </m:ctrlPr>
          </m:sup>
        </m:sSup>
      </m:oMath>
      <w:r>
        <w:rPr>
          <w:rFonts w:hint="eastAsia" w:hAnsi="Cambria Math" w:cs="Cambria Math"/>
        </w:rPr>
        <w:t>的得分相乘后相加得到最终的令牌得分。</w:t>
      </w:r>
    </w:p>
    <w:p w14:paraId="123DC80F">
      <w:pPr>
        <w:spacing w:before="0" w:beforeLines="0"/>
        <w:ind w:firstLine="420" w:firstLineChars="0"/>
      </w:pPr>
      <w:r>
        <w:rPr>
          <w:rFonts w:hint="eastAsia" w:hAnsi="Cambria Math"/>
        </w:rPr>
        <w:t>步骤3：</w:t>
      </w:r>
      <w:commentRangeStart w:id="14"/>
      <w:r>
        <w:rPr>
          <w:rFonts w:hint="eastAsia"/>
        </w:rPr>
        <w:t>预训练</w:t>
      </w:r>
      <w:ins w:id="136" w:author="几" w:date="2025-07-04T00:39:34Z">
        <w:r>
          <w:rPr>
            <w:rFonts w:hint="eastAsia"/>
            <w:lang w:val="en-US" w:eastAsia="zh-CN"/>
          </w:rPr>
          <w:t>视觉转换器</w:t>
        </w:r>
      </w:ins>
      <w:r>
        <w:rPr>
          <w:rFonts w:hint="eastAsia"/>
        </w:rPr>
        <w:t>编码器</w:t>
      </w:r>
      <w:commentRangeEnd w:id="14"/>
      <w:r>
        <w:rPr>
          <w:rStyle w:val="16"/>
        </w:rPr>
        <w:commentReference w:id="14"/>
      </w:r>
    </w:p>
    <w:p w14:paraId="6730A2B7">
      <w:pPr>
        <w:spacing w:before="0" w:beforeLines="0"/>
        <w:ind w:firstLine="420" w:firstLineChars="0"/>
      </w:pPr>
      <w:r>
        <w:rPr>
          <w:rFonts w:hint="eastAsia"/>
        </w:rPr>
        <w:t>在预训练阶段，我们的训练和参数更新图5所示：</w:t>
      </w:r>
    </w:p>
    <w:p w14:paraId="7780FF50">
      <w:pPr>
        <w:spacing w:before="0" w:beforeLines="0"/>
        <w:ind w:firstLine="420" w:firstLineChars="0"/>
        <w:rPr>
          <w:rFonts w:hAnsi="Cambria Math"/>
          <w:szCs w:val="21"/>
        </w:rPr>
      </w:pPr>
      <w:r>
        <w:rPr>
          <w:rFonts w:hint="eastAsia" w:hAnsi="Cambria Math"/>
        </w:rPr>
        <w:t>将</w:t>
      </w:r>
      <w:ins w:id="137" w:author="黄梓峰" w:date="2025-06-11T09:13:00Z">
        <w:r>
          <w:rPr>
            <w:rFonts w:hint="eastAsia" w:hAnsi="Cambria Math" w:cs="Cambria Math"/>
          </w:rPr>
          <w:t>令牌得分</w:t>
        </w:r>
      </w:ins>
      <w:r>
        <w:rPr>
          <w:rFonts w:hint="eastAsia" w:hAnsi="Cambria Math"/>
        </w:rPr>
        <w:t>前90%的令牌遮掩后</w:t>
      </w:r>
      <w:ins w:id="138" w:author="黄梓峰" w:date="2025-06-11T09:13:00Z">
        <w:r>
          <w:rPr>
            <w:rFonts w:hint="eastAsia" w:hAnsi="Cambria Math"/>
          </w:rPr>
          <w:t>，</w:t>
        </w:r>
      </w:ins>
      <w:r>
        <w:rPr>
          <w:rFonts w:hint="eastAsia" w:hAnsi="Cambria Math"/>
        </w:rPr>
        <w:t>将</w:t>
      </w:r>
      <w:r>
        <w:rPr>
          <w:rFonts w:hint="eastAsia" w:hAnsi="Cambria Math"/>
          <w:highlight w:val="green"/>
        </w:rPr>
        <w:t>剩下的10%</w:t>
      </w:r>
      <w:r>
        <w:rPr>
          <w:rFonts w:hint="eastAsia" w:hAnsi="Cambria Math"/>
        </w:rPr>
        <w:t>可见令牌输入</w:t>
      </w:r>
      <w:ins w:id="139" w:author="几" w:date="2025-07-04T00:24:31Z">
        <w:r>
          <w:rPr>
            <w:rFonts w:hint="eastAsia" w:hAnsi="Cambria Math"/>
            <w:lang w:val="en-US" w:eastAsia="zh-CN"/>
          </w:rPr>
          <w:t>视觉转换器</w:t>
        </w:r>
      </w:ins>
      <w:commentRangeStart w:id="15"/>
      <w:r>
        <w:rPr>
          <w:rFonts w:hint="eastAsia" w:hAnsi="Cambria Math"/>
        </w:rPr>
        <w:t>编码器(</w:t>
      </w:r>
      <w:ins w:id="140" w:author="几" w:date="2025-07-04T00:24:36Z">
        <w:r>
          <w:rPr>
            <w:rFonts w:hint="eastAsia" w:hAnsi="Cambria Math"/>
            <w:lang w:val="en-US" w:eastAsia="zh-CN"/>
          </w:rPr>
          <w:t>V</w:t>
        </w:r>
      </w:ins>
      <w:ins w:id="141" w:author="几" w:date="2025-07-04T00:24:37Z">
        <w:r>
          <w:rPr>
            <w:rFonts w:hint="eastAsia" w:hAnsi="Cambria Math"/>
            <w:lang w:val="en-US" w:eastAsia="zh-CN"/>
          </w:rPr>
          <w:t>is</w:t>
        </w:r>
      </w:ins>
      <w:ins w:id="142" w:author="几" w:date="2025-07-04T00:24:38Z">
        <w:r>
          <w:rPr>
            <w:rFonts w:hint="eastAsia" w:hAnsi="Cambria Math"/>
            <w:lang w:val="en-US" w:eastAsia="zh-CN"/>
          </w:rPr>
          <w:t xml:space="preserve">ion </w:t>
        </w:r>
      </w:ins>
      <w:ins w:id="143" w:author="几" w:date="2025-07-04T00:24:39Z">
        <w:r>
          <w:rPr>
            <w:rFonts w:hint="eastAsia" w:hAnsi="Cambria Math"/>
            <w:lang w:val="en-US" w:eastAsia="zh-CN"/>
          </w:rPr>
          <w:t>Tra</w:t>
        </w:r>
      </w:ins>
      <w:ins w:id="144" w:author="几" w:date="2025-07-04T00:24:40Z">
        <w:r>
          <w:rPr>
            <w:rFonts w:hint="eastAsia" w:hAnsi="Cambria Math"/>
            <w:lang w:val="en-US" w:eastAsia="zh-CN"/>
          </w:rPr>
          <w:t>nsfo</w:t>
        </w:r>
      </w:ins>
      <w:ins w:id="145" w:author="几" w:date="2025-07-04T00:24:41Z">
        <w:r>
          <w:rPr>
            <w:rFonts w:hint="eastAsia" w:hAnsi="Cambria Math"/>
            <w:lang w:val="en-US" w:eastAsia="zh-CN"/>
          </w:rPr>
          <w:t>rmer</w:t>
        </w:r>
      </w:ins>
      <w:ins w:id="146" w:author="几" w:date="2025-07-04T00:24:42Z">
        <w:r>
          <w:rPr>
            <w:rFonts w:hint="eastAsia" w:hAnsi="Cambria Math"/>
            <w:lang w:val="en-US" w:eastAsia="zh-CN"/>
          </w:rPr>
          <w:t xml:space="preserve">s </w:t>
        </w:r>
      </w:ins>
      <w:r>
        <w:rPr>
          <w:rFonts w:hint="eastAsia" w:hAnsi="Cambria Math"/>
        </w:rPr>
        <w:t>Encoder)</w:t>
      </w:r>
      <w:commentRangeEnd w:id="15"/>
      <w:r>
        <w:rPr>
          <w:rStyle w:val="16"/>
        </w:rPr>
        <w:commentReference w:id="15"/>
      </w:r>
      <w:r>
        <w:rPr>
          <w:rFonts w:hint="eastAsia" w:hAnsi="Cambria Math"/>
        </w:rPr>
        <w:t>，进行编码之后将之前遮掩的90%令牌添加到编码过的令牌中，然后输入视觉解码器(Decoder)，进行重建，得到重建结果</w:t>
      </w:r>
      <m:oMath>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。此时我们计算重建损失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hAnsi="Cambria Math"/>
          <w:szCs w:val="21"/>
        </w:rPr>
        <w:t>来更新编码器解码器的权重。损失公式如下：</w:t>
      </w:r>
    </w:p>
    <w:p w14:paraId="2ACFA390">
      <w:pPr>
        <w:spacing w:before="0" w:beforeLines="0"/>
        <w:ind w:firstLine="420" w:firstLineChars="0"/>
        <w:jc w:val="right"/>
        <w:rPr>
          <w:rFonts w:hAnsi="Cambria Math"/>
          <w:szCs w:val="21"/>
        </w:rPr>
      </w:pPr>
      <w:commentRangeStart w:id="16"/>
      <w:commentRangeStart w:id="17"/>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ctrlPr>
              <w:rPr>
                <w:rFonts w:ascii="Cambria Math" w:hAnsi="Cambria Math"/>
                <w:szCs w:val="21"/>
              </w:rPr>
            </m:ctrlPr>
          </m:num>
          <m:den>
            <m:r>
              <m:rPr>
                <m:sty m:val="p"/>
              </m:rPr>
              <w:rPr>
                <w:rFonts w:ascii="Cambria Math" w:hAnsi="Cambria Math"/>
                <w:szCs w:val="21"/>
              </w:rPr>
              <m:t>|</m:t>
            </m:r>
            <m:r>
              <m:rPr>
                <m:sty m:val="p"/>
              </m:rPr>
              <w:rPr>
                <w:rFonts w:hint="eastAsia" w:ascii="Cambria Math" w:hAnsi="Cambria Math"/>
                <w:szCs w:val="21"/>
              </w:rPr>
              <m:t>N</m:t>
            </m:r>
            <m:r>
              <m:rPr>
                <m:sty m:val="p"/>
              </m:rPr>
              <w:rPr>
                <w:rFonts w:ascii="Cambria Math" w:hAnsi="Cambria Math"/>
                <w:szCs w:val="21"/>
              </w:rPr>
              <m:t>|</m:t>
            </m:r>
            <m:ctrlPr>
              <w:rPr>
                <w:rFonts w:ascii="Cambria Math" w:hAnsi="Cambria Math"/>
                <w:szCs w:val="21"/>
              </w:rPr>
            </m:ctrlPr>
          </m:den>
        </m:f>
        <m:nary>
          <m:naryPr>
            <m:chr m:val="∑"/>
            <m:limLoc m:val="undOvr"/>
            <m:supHide m:val="1"/>
            <m:ctrlPr>
              <w:rPr>
                <w:rFonts w:ascii="Cambria Math" w:hAnsi="Cambria Math"/>
                <w:szCs w:val="21"/>
              </w:rPr>
            </m:ctrlPr>
          </m:naryPr>
          <m:sub>
            <m:r>
              <m:rPr>
                <m:sty m:val="p"/>
              </m:rPr>
              <w:rPr>
                <w:rFonts w:ascii="Cambria Math" w:hAnsi="Cambria Math"/>
                <w:szCs w:val="21"/>
              </w:rPr>
              <m:t>i∈N</m:t>
            </m:r>
            <m:ctrlPr>
              <w:rPr>
                <w:rFonts w:ascii="Cambria Math" w:hAnsi="Cambria Math"/>
                <w:szCs w:val="21"/>
              </w:rPr>
            </m:ctrlPr>
          </m:sub>
          <m:sup>
            <m:ctrlPr>
              <w:rPr>
                <w:rFonts w:ascii="Cambria Math" w:hAnsi="Cambria Math"/>
                <w:szCs w:val="21"/>
              </w:rPr>
            </m:ctrlPr>
          </m:sup>
          <m:e>
            <m:sSub>
              <m:sSubPr>
                <m:ctrlPr>
                  <w:rPr>
                    <w:rFonts w:ascii="Cambria Math" w:hAnsi="Cambria Math"/>
                    <w:szCs w:val="21"/>
                  </w:rPr>
                </m:ctrlPr>
              </m:sSubPr>
              <m:e>
                <m:r>
                  <m:rPr>
                    <m:sty m:val="p"/>
                  </m:rPr>
                  <w:rPr>
                    <w:rFonts w:ascii="Cambria Math" w:hAnsi="Cambria Math"/>
                    <w:szCs w:val="21"/>
                  </w:rPr>
                  <m:t xml:space="preserve">|| </m:t>
                </m:r>
                <m:sSub>
                  <m:sSubPr>
                    <m:ctrlPr>
                      <w:rPr>
                        <w:rFonts w:ascii="Cambria Math" w:hAnsi="Cambria Math"/>
                        <w:szCs w:val="21"/>
                      </w:rPr>
                    </m:ctrlPr>
                  </m:sSubPr>
                  <m:e>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 </m:t>
                </m:r>
                <m:sSub>
                  <m:sSubPr>
                    <m:ctrlPr>
                      <w:rPr>
                        <w:rFonts w:ascii="Cambria Math" w:hAnsi="Cambria Math"/>
                        <w:szCs w:val="21"/>
                      </w:rPr>
                    </m:ctrlPr>
                  </m:sSubPr>
                  <m:e>
                    <m:r>
                      <m:rPr/>
                      <w:rPr>
                        <w:rFonts w:ascii="Cambria Math" w:hAnsi="Cambria Math"/>
                      </w:rPr>
                      <m:t>I</m:t>
                    </m:r>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m:t>
                </m:r>
                <m:ctrlPr>
                  <w:rPr>
                    <w:rFonts w:ascii="Cambria Math" w:hAnsi="Cambria Math"/>
                    <w:szCs w:val="21"/>
                  </w:rPr>
                </m:ctrlPr>
              </m:e>
              <m:sub>
                <m:r>
                  <m:rPr>
                    <m:sty m:val="p"/>
                  </m:rPr>
                  <w:rPr>
                    <w:rFonts w:ascii="Cambria Math" w:hAnsi="Cambria Math"/>
                    <w:szCs w:val="21"/>
                  </w:rPr>
                  <m:t>2</m:t>
                </m:r>
                <m:ctrlPr>
                  <w:rPr>
                    <w:rFonts w:ascii="Cambria Math" w:hAnsi="Cambria Math"/>
                    <w:szCs w:val="21"/>
                  </w:rPr>
                </m:ctrlPr>
              </m:sub>
            </m:sSub>
            <m:ctrlPr>
              <w:rPr>
                <w:rFonts w:ascii="Cambria Math" w:hAnsi="Cambria Math"/>
                <w:szCs w:val="21"/>
              </w:rPr>
            </m:ctrlPr>
          </m:e>
        </m:nary>
      </m:oMath>
      <w:r>
        <w:rPr>
          <w:rFonts w:hint="eastAsia" w:hAnsi="Cambria Math"/>
          <w:szCs w:val="21"/>
        </w:rPr>
        <w:t xml:space="preserve">      </w:t>
      </w:r>
      <w:commentRangeEnd w:id="16"/>
      <w:r>
        <w:rPr>
          <w:rStyle w:val="16"/>
        </w:rPr>
        <w:commentReference w:id="16"/>
      </w:r>
      <w:commentRangeEnd w:id="17"/>
      <w:r>
        <w:commentReference w:id="17"/>
      </w:r>
      <w:r>
        <w:rPr>
          <w:rFonts w:hint="eastAsia" w:hAnsi="Cambria Math"/>
          <w:szCs w:val="21"/>
        </w:rPr>
        <w:t xml:space="preserve">                  </w:t>
      </w:r>
      <w:r>
        <w:rPr>
          <w:rFonts w:hint="eastAsia"/>
        </w:rPr>
        <w:t>（10）</w:t>
      </w:r>
    </w:p>
    <w:p w14:paraId="7AC29CC2">
      <w:pPr>
        <w:spacing w:before="0" w:beforeLines="0"/>
        <w:ind w:firstLine="420" w:firstLineChars="0"/>
        <w:rPr>
          <w:rFonts w:hAnsi="Cambria Math"/>
        </w:rPr>
      </w:pPr>
      <w:r>
        <w:rPr>
          <w:rFonts w:hint="eastAsia" w:hAnsi="Cambria Math"/>
          <w:szCs w:val="21"/>
        </w:rPr>
        <w:t>其中N代表所有令牌的个数，</w:t>
      </w:r>
      <m:oMath>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和</w:t>
      </w:r>
      <m:oMath>
        <m:r>
          <m:rPr/>
          <w:rPr>
            <w:rFonts w:ascii="Cambria Math" w:hAnsi="Cambria Math"/>
          </w:rPr>
          <m:t>I</m:t>
        </m:r>
      </m:oMath>
      <w:r>
        <w:rPr>
          <w:rFonts w:hint="eastAsia" w:hAnsi="Cambria Math"/>
        </w:rPr>
        <w:t>分别代表重建输出的和原令牌的RGB（Red, Green, Blue）值。</w:t>
      </w:r>
    </w:p>
    <w:p w14:paraId="1704A954">
      <w:pPr>
        <w:spacing w:before="0" w:beforeLines="0"/>
        <w:ind w:firstLine="420" w:firstLineChars="0"/>
        <w:rPr>
          <w:rFonts w:hAnsi="Cambria Math"/>
        </w:rPr>
      </w:pPr>
      <w:r>
        <w:rPr>
          <w:rFonts w:hint="eastAsia" w:hAnsi="Cambria Math"/>
        </w:rPr>
        <w:t>然后我们也要训练遮掩得分网络，我们计算采样损失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oMath>
      <w:r>
        <w:rPr>
          <w:rFonts w:hint="eastAsia" w:hAnsi="Cambria Math"/>
        </w:rPr>
        <w:t>来更新遮掩得分网络的权重。损失公式如下：</w:t>
      </w:r>
    </w:p>
    <w:p w14:paraId="28E0AFE4">
      <w:pPr>
        <w:spacing w:before="0" w:beforeLines="0"/>
        <w:ind w:firstLine="420" w:firstLineChars="0"/>
        <w:jc w:val="right"/>
        <w:rPr>
          <w:rFonts w:hAnsi="Cambria Math"/>
          <w:szCs w:val="21"/>
        </w:rPr>
      </w:pP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r>
          <m:rPr>
            <m:sty m:val="p"/>
          </m:rPr>
          <w:rPr>
            <w:rFonts w:ascii="Cambria Math" w:hAnsi="Cambria Math"/>
            <w:szCs w:val="21"/>
          </w:rPr>
          <m:t>=−</m:t>
        </m:r>
        <m:nary>
          <m:naryPr>
            <m:chr m:val="∑"/>
            <m:limLoc m:val="undOvr"/>
            <m:supHide m:val="1"/>
            <m:ctrlPr>
              <w:rPr>
                <w:rFonts w:ascii="Cambria Math" w:hAnsi="Cambria Math"/>
                <w:szCs w:val="21"/>
              </w:rPr>
            </m:ctrlPr>
          </m:naryPr>
          <m:sub>
            <m:r>
              <m:rPr>
                <m:sty m:val="p"/>
              </m:rPr>
              <w:rPr>
                <w:rFonts w:ascii="Cambria Math" w:hAnsi="Cambria Math"/>
                <w:szCs w:val="21"/>
              </w:rPr>
              <m:t>i∈N</m:t>
            </m:r>
            <m:ctrlPr>
              <w:rPr>
                <w:rFonts w:ascii="Cambria Math" w:hAnsi="Cambria Math"/>
                <w:szCs w:val="21"/>
              </w:rPr>
            </m:ctrlPr>
          </m:sub>
          <m:sup>
            <m:ctrlPr>
              <w:rPr>
                <w:rFonts w:ascii="Cambria Math" w:hAnsi="Cambria Math"/>
                <w:szCs w:val="21"/>
              </w:rPr>
            </m:ctrlPr>
          </m:sup>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log(</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szCs w:val="21"/>
                  </w:rPr>
                  <m:t xml:space="preserve">)|| </m:t>
                </m:r>
                <m:sSub>
                  <m:sSubPr>
                    <m:ctrlPr>
                      <w:rPr>
                        <w:rFonts w:ascii="Cambria Math" w:hAnsi="Cambria Math"/>
                        <w:szCs w:val="21"/>
                      </w:rPr>
                    </m:ctrlPr>
                  </m:sSubPr>
                  <m:e>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 </m:t>
                </m:r>
                <m:sSub>
                  <m:sSubPr>
                    <m:ctrlPr>
                      <w:rPr>
                        <w:rFonts w:ascii="Cambria Math" w:hAnsi="Cambria Math"/>
                        <w:szCs w:val="21"/>
                      </w:rPr>
                    </m:ctrlPr>
                  </m:sSubPr>
                  <m:e>
                    <m:r>
                      <m:rPr/>
                      <w:rPr>
                        <w:rFonts w:ascii="Cambria Math" w:hAnsi="Cambria Math"/>
                      </w:rPr>
                      <m:t>I</m:t>
                    </m:r>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m:t>
                </m:r>
                <m:ctrlPr>
                  <w:rPr>
                    <w:rFonts w:ascii="Cambria Math" w:hAnsi="Cambria Math"/>
                    <w:szCs w:val="21"/>
                  </w:rPr>
                </m:ctrlPr>
              </m:e>
              <m:sub>
                <m:r>
                  <m:rPr>
                    <m:sty m:val="p"/>
                  </m:rPr>
                  <w:rPr>
                    <w:rFonts w:ascii="Cambria Math" w:hAnsi="Cambria Math"/>
                    <w:szCs w:val="21"/>
                  </w:rPr>
                  <m:t>2</m:t>
                </m:r>
                <m:ctrlPr>
                  <w:rPr>
                    <w:rFonts w:ascii="Cambria Math" w:hAnsi="Cambria Math"/>
                    <w:szCs w:val="21"/>
                  </w:rPr>
                </m:ctrlPr>
              </m:sub>
            </m:sSub>
            <m:ctrlPr>
              <w:rPr>
                <w:rFonts w:ascii="Cambria Math" w:hAnsi="Cambria Math"/>
                <w:szCs w:val="21"/>
              </w:rPr>
            </m:ctrlPr>
          </m:e>
        </m:nary>
        <m:r>
          <m:rPr>
            <m:sty m:val="p"/>
          </m:rPr>
          <w:rPr>
            <w:rFonts w:ascii="Cambria Math" w:hAnsi="Cambria Math"/>
            <w:szCs w:val="21"/>
          </w:rPr>
          <m:t>)</m:t>
        </m:r>
      </m:oMath>
      <w:r>
        <w:rPr>
          <w:rFonts w:hint="eastAsia" w:hAnsi="Cambria Math"/>
          <w:szCs w:val="21"/>
        </w:rPr>
        <w:t xml:space="preserve">                    </w:t>
      </w:r>
      <w:r>
        <w:rPr>
          <w:rFonts w:hint="eastAsia"/>
        </w:rPr>
        <w:t>（11）</w:t>
      </w:r>
    </w:p>
    <w:p w14:paraId="4EC89665">
      <w:pPr>
        <w:spacing w:before="0" w:beforeLines="0"/>
        <w:ind w:firstLine="420" w:firstLineChars="0"/>
        <w:rPr>
          <w:rFonts w:hAnsi="Cambria Math"/>
        </w:rPr>
      </w:pPr>
      <w:r>
        <w:rPr>
          <w:rFonts w:hint="eastAsia" w:hAnsi="Cambria Math"/>
        </w:rPr>
        <w:t>这种公式的制定是由RL中REINFORCE算法的预期奖励最大化激发的。这里，可见令牌采样过程是动作，</w:t>
      </w:r>
      <w:commentRangeStart w:id="18"/>
      <w:commentRangeStart w:id="19"/>
      <w:r>
        <w:rPr>
          <w:rFonts w:hint="eastAsia" w:hAnsi="Cambria Math"/>
        </w:rPr>
        <w:t>MAE</w:t>
      </w:r>
      <w:commentRangeEnd w:id="18"/>
      <w:r>
        <w:rPr>
          <w:rStyle w:val="16"/>
        </w:rPr>
        <w:commentReference w:id="18"/>
      </w:r>
      <w:commentRangeEnd w:id="19"/>
      <w:r>
        <w:commentReference w:id="19"/>
      </w:r>
      <w:r>
        <w:rPr>
          <w:rFonts w:hint="eastAsia" w:hAnsi="Cambria Math"/>
        </w:rPr>
        <w:t>通过给定输入数据和掩蔽部分来反馈模型的行为，</w:t>
      </w:r>
      <w:r>
        <w:rPr>
          <w:rFonts w:hint="eastAsia" w:hAnsi="Cambria Math"/>
          <w:highlight w:val="red"/>
        </w:rPr>
        <w:t>就像强化学习中的环境提供反馈</w:t>
      </w:r>
      <w:r>
        <w:rPr>
          <w:rFonts w:hint="eastAsia" w:hAnsi="Cambria Math"/>
        </w:rPr>
        <w:t>，而掩码令牌重构误差是返回。在图像中，不同的区域含有不同的“信息量”。例如，图像的某些区域可能包含更多的结构化信息（如物体的轮廓、颜色变化等），而其他区域可能是背景区域，包含的信息较少。在MAE中，高信息区域（例如物体、边缘等）通常比低信息背景区域对重构更为关键，它们的重构误差通常较高。因此，最大化期望重构误差将导致网络预测高信息区域的概率得分较高。</w:t>
      </w:r>
    </w:p>
    <w:p w14:paraId="003E6EFF">
      <w:pPr>
        <w:spacing w:before="0" w:beforeLines="0"/>
        <w:ind w:firstLine="420" w:firstLineChars="0"/>
        <w:rPr>
          <w:rFonts w:hAnsi="Cambria Math"/>
          <w:szCs w:val="21"/>
        </w:rPr>
      </w:pPr>
      <w:commentRangeStart w:id="20"/>
      <w:r>
        <w:rPr>
          <w:rFonts w:hint="eastAsia" w:hAnsi="Cambria Math"/>
        </w:rPr>
        <w:t>步骤4：</w:t>
      </w:r>
      <w:r>
        <w:rPr>
          <w:rFonts w:hint="eastAsia" w:hAnsi="Cambria Math"/>
          <w:szCs w:val="21"/>
        </w:rPr>
        <w:t>微调编码器、分类头</w:t>
      </w:r>
      <w:commentRangeEnd w:id="20"/>
      <w:r>
        <w:rPr>
          <w:rStyle w:val="16"/>
        </w:rPr>
        <w:commentReference w:id="20"/>
      </w:r>
    </w:p>
    <w:p w14:paraId="7634D8FE">
      <w:pPr>
        <w:spacing w:before="0" w:beforeLines="0"/>
        <w:ind w:firstLine="420" w:firstLineChars="0"/>
        <w:rPr>
          <w:rFonts w:hAnsi="Cambria Math"/>
        </w:rPr>
      </w:pPr>
      <w:r>
        <w:rPr>
          <w:rFonts w:hint="eastAsia" w:hAnsi="Cambria Math"/>
        </w:rPr>
        <w:t>在微调阶段，我们的训练和参数更新流程如图6所示。</w:t>
      </w:r>
    </w:p>
    <w:p w14:paraId="7DAA5641">
      <w:pPr>
        <w:spacing w:before="0" w:beforeLines="0"/>
        <w:ind w:firstLine="420" w:firstLineChars="0"/>
        <w:rPr>
          <w:ins w:id="147" w:author="几" w:date="2025-07-05T00:15:30Z"/>
          <w:rFonts w:hint="eastAsia" w:hAnsi="Cambria Math"/>
          <w:lang w:val="en-US" w:eastAsia="zh-CN"/>
        </w:rPr>
      </w:pPr>
      <w:r>
        <w:rPr>
          <w:rFonts w:hint="eastAsia" w:hAnsi="Cambria Math"/>
        </w:rPr>
        <w:t>考虑到我们的任务是进行前列腺肿瘤分期检测，因此我们在概率MAE的表征输出上添加一个新的分类头。在步骤3结束后，我们预训练好了遮掩得分网络和编码器，我们冻结遮掩得分网络。对于一个带有T0或者T1类标签的视频，我们同样按照步骤1拆分出多个Clip</w:t>
      </w:r>
      <w:ins w:id="148" w:author="几" w:date="2025-07-05T00:12:09Z">
        <w:r>
          <w:rPr>
            <w:rFonts w:hint="eastAsia" w:hAnsi="Cambria Math"/>
            <w:lang w:eastAsia="zh-CN"/>
          </w:rPr>
          <w:t>，</w:t>
        </w:r>
      </w:ins>
      <w:ins w:id="149" w:author="几" w:date="2025-07-05T00:12:10Z">
        <w:r>
          <w:rPr>
            <w:rFonts w:hint="eastAsia" w:hAnsi="Cambria Math"/>
            <w:lang w:val="en-US" w:eastAsia="zh-CN"/>
          </w:rPr>
          <w:t>C</w:t>
        </w:r>
      </w:ins>
      <w:ins w:id="150" w:author="几" w:date="2025-07-05T00:12:12Z">
        <w:r>
          <w:rPr>
            <w:rFonts w:hint="eastAsia" w:hAnsi="Cambria Math"/>
            <w:lang w:val="en-US" w:eastAsia="zh-CN"/>
          </w:rPr>
          <w:t>lip</w:t>
        </w:r>
      </w:ins>
      <w:ins w:id="151" w:author="几" w:date="2025-07-05T00:12:13Z">
        <w:r>
          <w:rPr>
            <w:rFonts w:hint="eastAsia" w:hAnsi="Cambria Math"/>
            <w:lang w:val="en-US" w:eastAsia="zh-CN"/>
          </w:rPr>
          <w:t>的</w:t>
        </w:r>
      </w:ins>
      <w:ins w:id="152" w:author="几" w:date="2025-07-05T00:11:51Z">
        <w:r>
          <w:rPr>
            <w:rFonts w:hint="eastAsia" w:hAnsi="Cambria Math"/>
          </w:rPr>
          <w:t>大小为</w:t>
        </w:r>
      </w:ins>
      <m:oMath>
        <w:ins w:id="153" w:author="几" w:date="2025-07-05T00:11:51Z">
          <m:r>
            <m:rPr/>
            <w:rPr>
              <w:rFonts w:hint="default" w:ascii="Cambria Math" w:hAnsi="Cambria Math"/>
            </w:rPr>
            <m:t>L</m:t>
          </m:r>
        </w:ins>
        <w:ins w:id="154" w:author="几" w:date="2025-07-05T00:11:51Z">
          <m:r>
            <m:rPr/>
            <w:rPr>
              <w:rFonts w:ascii="Cambria Math" w:hAnsi="Cambria Math" w:cs="Cambria Math"/>
            </w:rPr>
            <m:t>×</m:t>
          </m:r>
        </w:ins>
        <w:ins w:id="155" w:author="几" w:date="2025-07-05T00:11:51Z">
          <m:r>
            <m:rPr/>
            <w:rPr>
              <w:rFonts w:ascii="Cambria Math" w:hAnsi="Cambria Math"/>
            </w:rPr>
            <m:t>3</m:t>
          </m:r>
        </w:ins>
        <w:ins w:id="156" w:author="几" w:date="2025-07-05T00:11:51Z">
          <m:r>
            <m:rPr/>
            <w:rPr>
              <w:rFonts w:ascii="Cambria Math" w:hAnsi="Cambria Math" w:cs="Cambria Math"/>
            </w:rPr>
            <m:t>×</m:t>
          </m:r>
        </w:ins>
        <w:ins w:id="157" w:author="几" w:date="2025-07-05T00:11:51Z">
          <m:r>
            <m:rPr/>
            <w:rPr>
              <w:rFonts w:hint="default" w:ascii="Cambria Math" w:hAnsi="Cambria Math"/>
            </w:rPr>
            <m:t>H</m:t>
          </m:r>
        </w:ins>
        <w:ins w:id="158" w:author="几" w:date="2025-07-05T00:11:51Z">
          <m:r>
            <m:rPr/>
            <w:rPr>
              <w:rFonts w:ascii="Cambria Math" w:hAnsi="Cambria Math" w:cs="Cambria Math"/>
            </w:rPr>
            <m:t>×</m:t>
          </m:r>
        </w:ins>
        <w:ins w:id="159" w:author="几" w:date="2025-07-05T00:11:51Z">
          <m:r>
            <m:rPr/>
            <w:rPr>
              <w:rFonts w:hint="default" w:ascii="Cambria Math" w:hAnsi="Cambria Math"/>
            </w:rPr>
            <m:t>W</m:t>
          </m:r>
        </w:ins>
      </m:oMath>
      <w:r>
        <w:rPr>
          <w:rFonts w:hint="eastAsia" w:hAnsi="Cambria Math"/>
        </w:rPr>
        <w:t>，对于单个Clip，我们还是通过遮掩得分网络生成遮掩得分</w:t>
      </w:r>
      <w:ins w:id="160" w:author="几" w:date="2025-07-05T00:15:26Z">
        <w:r>
          <w:rPr>
            <w:rFonts w:hint="eastAsia" w:hAnsi="Cambria Math"/>
            <w:lang w:eastAsia="zh-CN"/>
          </w:rPr>
          <w:t>，</w:t>
        </w:r>
      </w:ins>
      <w:ins w:id="161" w:author="几" w:date="2025-07-05T00:15:27Z">
        <w:r>
          <w:rPr>
            <w:rFonts w:hint="eastAsia" w:hAnsi="Cambria Math"/>
            <w:lang w:val="en-US" w:eastAsia="zh-CN"/>
          </w:rPr>
          <w:t>流程</w:t>
        </w:r>
      </w:ins>
      <w:ins w:id="162" w:author="几" w:date="2025-07-05T00:15:28Z">
        <w:r>
          <w:rPr>
            <w:rFonts w:hint="eastAsia" w:hAnsi="Cambria Math"/>
            <w:lang w:val="en-US" w:eastAsia="zh-CN"/>
          </w:rPr>
          <w:t>如下</w:t>
        </w:r>
      </w:ins>
      <w:ins w:id="163" w:author="几" w:date="2025-07-05T00:15:29Z">
        <w:r>
          <w:rPr>
            <w:rFonts w:hint="eastAsia" w:hAnsi="Cambria Math"/>
            <w:lang w:val="en-US" w:eastAsia="zh-CN"/>
          </w:rPr>
          <w:t>：</w:t>
        </w:r>
      </w:ins>
    </w:p>
    <w:p w14:paraId="41B2A6D4">
      <w:pPr>
        <w:spacing w:before="0" w:beforeLines="0"/>
        <w:ind w:firstLine="420" w:firstLineChars="0"/>
        <w:rPr>
          <w:ins w:id="164" w:author="几" w:date="2025-07-05T00:15:30Z"/>
          <w:rFonts w:hAnsi="Cambria Math"/>
        </w:rPr>
      </w:pPr>
      <w:ins w:id="165" w:author="几" w:date="2025-07-05T00:15:30Z">
        <w:r>
          <w:rPr>
            <w:rFonts w:hint="eastAsia" w:hAnsi="Cambria Math"/>
          </w:rPr>
          <w:t>对于这些令牌，输入遮掩得分网络，网络架构</w:t>
        </w:r>
      </w:ins>
      <w:ins w:id="166" w:author="几" w:date="2025-07-05T00:15:30Z">
        <w:r>
          <w:rPr>
            <w:rFonts w:hint="eastAsia" w:hAnsi="Cambria Math"/>
            <w:highlight w:val="yellow"/>
          </w:rPr>
          <w:t>如图4</w:t>
        </w:r>
      </w:ins>
      <w:ins w:id="167" w:author="几" w:date="2025-07-05T00:15:30Z">
        <w:r>
          <w:rPr>
            <w:rFonts w:hint="eastAsia" w:hAnsi="Cambria Math"/>
          </w:rPr>
          <w:t>所示，遮掩得分网络分为3个独立的多头注意力块和全连接层，具体计算如下：对于已经嵌入的令牌</w:t>
        </w:r>
      </w:ins>
      <m:oMath>
        <w:ins w:id="168" w:author="几" w:date="2025-07-05T00:15:30Z">
          <m:r>
            <m:rPr/>
            <w:rPr>
              <w:rFonts w:hint="default" w:ascii="Cambria Math" w:hAnsi="Cambria Math"/>
              <w:highlight w:val="green"/>
            </w:rPr>
            <m:t>x</m:t>
          </m:r>
        </w:ins>
        <w:ins w:id="169" w:author="几" w:date="2025-07-05T00:15:30Z">
          <m:r>
            <m:rPr>
              <m:sty m:val="p"/>
            </m:rPr>
            <w:rPr>
              <w:rFonts w:ascii="Cambria Math" w:hAnsi="Cambria Math" w:cs="Cambria Math"/>
              <w:highlight w:val="green"/>
            </w:rPr>
            <m:t>∈</m:t>
          </m:r>
        </w:ins>
        <m:sSup>
          <m:sSupPr>
            <m:ctrlPr>
              <w:ins w:id="170" w:author="几" w:date="2025-07-05T00:15:30Z">
                <w:rPr>
                  <w:rFonts w:ascii="Cambria Math" w:hAnsi="Cambria Math" w:cs="Cambria Math"/>
                  <w:highlight w:val="green"/>
                </w:rPr>
              </w:ins>
            </m:ctrlPr>
          </m:sSupPr>
          <m:e>
            <w:ins w:id="171" w:author="几" w:date="2025-07-05T00:15:30Z">
              <m:r>
                <m:rPr/>
                <w:rPr>
                  <w:rFonts w:hint="default" w:ascii="Cambria Math" w:hAnsi="Cambria Math" w:cs="Cambria Math"/>
                  <w:highlight w:val="green"/>
                </w:rPr>
                <m:t>R</m:t>
              </m:r>
            </w:ins>
            <m:ctrlPr>
              <w:ins w:id="172" w:author="几" w:date="2025-07-05T00:15:30Z">
                <w:rPr>
                  <w:rFonts w:ascii="Cambria Math" w:hAnsi="Cambria Math" w:cs="Cambria Math"/>
                  <w:highlight w:val="green"/>
                </w:rPr>
              </w:ins>
            </m:ctrlPr>
          </m:e>
          <m:sup>
            <w:ins w:id="173" w:author="几" w:date="2025-07-05T00:15:30Z">
              <m:r>
                <m:rPr/>
                <w:rPr>
                  <w:rFonts w:hint="default" w:ascii="Cambria Math" w:hAnsi="Cambria Math"/>
                  <w:highlight w:val="green"/>
                </w:rPr>
                <m:t>N×d</m:t>
              </m:r>
            </w:ins>
            <w:ins w:id="174" w:author="几" w:date="2025-07-05T00:15:30Z">
              <m:r>
                <m:rPr>
                  <m:sty m:val="p"/>
                </m:rPr>
                <w:rPr>
                  <w:rFonts w:ascii="Cambria Math" w:hAnsi="Cambria Math" w:cs="Cambria Math"/>
                  <w:highlight w:val="green"/>
                </w:rPr>
                <m:t xml:space="preserve"> </m:t>
              </m:r>
            </w:ins>
            <m:ctrlPr>
              <w:ins w:id="175" w:author="几" w:date="2025-07-05T00:15:30Z">
                <w:rPr>
                  <w:rFonts w:ascii="Cambria Math" w:hAnsi="Cambria Math" w:cs="Cambria Math"/>
                  <w:highlight w:val="green"/>
                </w:rPr>
              </w:ins>
            </m:ctrlPr>
          </m:sup>
        </m:sSup>
      </m:oMath>
    </w:p>
    <w:p w14:paraId="6964A6DE">
      <w:pPr>
        <w:spacing w:before="0" w:beforeLines="0"/>
        <w:ind w:firstLine="420" w:firstLineChars="0"/>
        <w:jc w:val="right"/>
        <w:rPr>
          <w:ins w:id="176" w:author="几" w:date="2025-07-05T00:15:30Z"/>
          <w:rFonts w:hAnsi="Cambria Math" w:cs="Cambria Math"/>
        </w:rPr>
      </w:pPr>
      <m:oMath>
        <m:sSub>
          <m:sSubPr>
            <m:ctrlPr>
              <w:ins w:id="177" w:author="几" w:date="2025-07-05T00:15:30Z">
                <w:rPr>
                  <w:rFonts w:ascii="Cambria Math" w:hAnsi="Cambria Math"/>
                  <w:i/>
                  <w:iCs/>
                  <w:sz w:val="22"/>
                </w:rPr>
              </w:ins>
            </m:ctrlPr>
          </m:sSubPr>
          <m:e>
            <w:ins w:id="178" w:author="几" w:date="2025-07-05T00:15:30Z">
              <m:r>
                <m:rPr/>
                <w:rPr>
                  <w:rFonts w:hint="default" w:ascii="Cambria Math" w:hAnsi="Cambria Math"/>
                  <w:sz w:val="22"/>
                </w:rPr>
                <m:t>y</m:t>
              </m:r>
            </w:ins>
            <m:ctrlPr>
              <w:ins w:id="179" w:author="几" w:date="2025-07-05T00:15:30Z">
                <w:rPr>
                  <w:rFonts w:ascii="Cambria Math" w:hAnsi="Cambria Math"/>
                  <w:i/>
                  <w:iCs/>
                  <w:sz w:val="22"/>
                </w:rPr>
              </w:ins>
            </m:ctrlPr>
          </m:e>
          <m:sub>
            <w:ins w:id="180" w:author="几" w:date="2025-07-05T00:15:30Z">
              <m:r>
                <m:rPr/>
                <w:rPr>
                  <w:rFonts w:hint="default" w:ascii="Cambria Math" w:hAnsi="Cambria Math"/>
                  <w:sz w:val="22"/>
                </w:rPr>
                <m:t>j</m:t>
              </m:r>
            </w:ins>
            <m:ctrlPr>
              <w:ins w:id="181" w:author="几" w:date="2025-07-05T00:15:30Z">
                <w:rPr>
                  <w:rFonts w:ascii="Cambria Math" w:hAnsi="Cambria Math"/>
                  <w:i/>
                  <w:iCs/>
                  <w:sz w:val="22"/>
                </w:rPr>
              </w:ins>
            </m:ctrlPr>
          </m:sub>
        </m:sSub>
        <w:ins w:id="182" w:author="几" w:date="2025-07-05T00:15:30Z">
          <m:r>
            <m:rPr>
              <m:sty m:val="p"/>
            </m:rPr>
            <w:rPr>
              <w:rFonts w:ascii="Cambria Math" w:hAnsi="Cambria Math"/>
              <w:sz w:val="22"/>
            </w:rPr>
            <m:t>=</m:t>
          </m:r>
        </w:ins>
        <m:sSub>
          <m:sSubPr>
            <m:ctrlPr>
              <w:ins w:id="183" w:author="几" w:date="2025-07-05T00:15:30Z">
                <w:rPr>
                  <w:rFonts w:ascii="Cambria Math" w:hAnsi="Cambria Math"/>
                  <w:sz w:val="22"/>
                  <w:szCs w:val="21"/>
                </w:rPr>
              </w:ins>
            </m:ctrlPr>
          </m:sSubPr>
          <m:e>
            <w:ins w:id="184" w:author="几" w:date="2025-07-05T00:15:30Z">
              <m:r>
                <m:rPr>
                  <m:sty m:val="p"/>
                </m:rPr>
                <w:rPr>
                  <w:rFonts w:ascii="Cambria Math" w:hAnsi="Cambria Math"/>
                  <w:sz w:val="22"/>
                  <w:szCs w:val="21"/>
                </w:rPr>
                <m:t>MHA(</m:t>
              </m:r>
            </w:ins>
            <w:ins w:id="185" w:author="几" w:date="2025-07-05T00:15:30Z">
              <m:r>
                <m:rPr/>
                <w:rPr>
                  <w:rFonts w:hint="default" w:ascii="Cambria Math" w:hAnsi="Cambria Math"/>
                  <w:sz w:val="22"/>
                  <w:szCs w:val="21"/>
                </w:rPr>
                <m:t>x</m:t>
              </m:r>
            </w:ins>
            <w:ins w:id="186" w:author="几" w:date="2025-07-05T00:15:30Z">
              <m:r>
                <m:rPr>
                  <m:sty m:val="p"/>
                </m:rPr>
                <w:rPr>
                  <w:rFonts w:ascii="Cambria Math" w:hAnsi="Cambria Math"/>
                  <w:sz w:val="22"/>
                  <w:szCs w:val="21"/>
                </w:rPr>
                <m:t>)</m:t>
              </m:r>
            </w:ins>
            <m:ctrlPr>
              <w:ins w:id="187" w:author="几" w:date="2025-07-05T00:15:30Z">
                <w:rPr>
                  <w:rFonts w:ascii="Cambria Math" w:hAnsi="Cambria Math"/>
                  <w:sz w:val="22"/>
                  <w:szCs w:val="21"/>
                </w:rPr>
              </w:ins>
            </m:ctrlPr>
          </m:e>
          <m:sub>
            <w:ins w:id="188" w:author="几" w:date="2025-07-05T00:15:30Z">
              <m:r>
                <m:rPr>
                  <m:sty m:val="p"/>
                </m:rPr>
                <w:rPr>
                  <w:rFonts w:ascii="Cambria Math" w:hAnsi="Cambria Math"/>
                  <w:sz w:val="22"/>
                  <w:szCs w:val="21"/>
                </w:rPr>
                <m:t>j</m:t>
              </m:r>
            </w:ins>
            <m:ctrlPr>
              <w:ins w:id="189" w:author="几" w:date="2025-07-05T00:15:30Z">
                <w:rPr>
                  <w:rFonts w:ascii="Cambria Math" w:hAnsi="Cambria Math"/>
                  <w:sz w:val="22"/>
                  <w:szCs w:val="21"/>
                </w:rPr>
              </w:ins>
            </m:ctrlPr>
          </m:sub>
        </m:sSub>
        <w:ins w:id="190" w:author="几" w:date="2025-07-05T00:15:30Z">
          <m:r>
            <m:rPr>
              <m:sty m:val="p"/>
            </m:rPr>
            <w:rPr>
              <w:rFonts w:ascii="Cambria Math" w:hAnsi="Cambria Math"/>
              <w:sz w:val="22"/>
            </w:rPr>
            <m:t xml:space="preserve">; </m:t>
          </m:r>
        </w:ins>
        <w:ins w:id="191" w:author="几" w:date="2025-07-05T00:15:30Z">
          <m:r>
            <m:rPr/>
            <w:rPr>
              <w:rFonts w:hint="default" w:ascii="Cambria Math" w:hAnsi="Cambria Math"/>
              <w:sz w:val="22"/>
            </w:rPr>
            <m:t>j</m:t>
          </m:r>
        </w:ins>
        <w:ins w:id="192" w:author="几" w:date="2025-07-05T00:15:30Z">
          <m:r>
            <m:rPr>
              <m:sty m:val="p"/>
            </m:rPr>
            <w:rPr>
              <w:rFonts w:ascii="Cambria Math" w:hAnsi="Cambria Math"/>
              <w:sz w:val="22"/>
            </w:rPr>
            <m:t>∈(1,2,3),</m:t>
          </m:r>
        </w:ins>
        <w:ins w:id="193" w:author="几" w:date="2025-07-05T00:15:30Z">
          <m:r>
            <m:rPr/>
            <w:rPr>
              <w:rFonts w:hint="default" w:ascii="Cambria Math" w:hAnsi="Cambria Math"/>
              <w:sz w:val="22"/>
            </w:rPr>
            <m:t>y</m:t>
          </m:r>
        </w:ins>
        <w:ins w:id="194" w:author="几" w:date="2025-07-05T00:15:30Z">
          <m:r>
            <m:rPr>
              <m:sty m:val="p"/>
            </m:rPr>
            <w:rPr>
              <w:rFonts w:ascii="Cambria Math" w:hAnsi="Cambria Math" w:cs="Cambria Math"/>
              <w:sz w:val="22"/>
            </w:rPr>
            <m:t>∈</m:t>
          </m:r>
        </w:ins>
        <m:sSup>
          <m:sSupPr>
            <m:ctrlPr>
              <w:ins w:id="195" w:author="几" w:date="2025-07-05T00:15:30Z">
                <w:rPr>
                  <w:rFonts w:ascii="Cambria Math" w:hAnsi="Cambria Math" w:cs="Cambria Math"/>
                  <w:sz w:val="22"/>
                </w:rPr>
              </w:ins>
            </m:ctrlPr>
          </m:sSupPr>
          <m:e>
            <w:ins w:id="196" w:author="几" w:date="2025-07-05T00:15:30Z">
              <m:r>
                <m:rPr/>
                <w:rPr>
                  <w:rFonts w:hint="default" w:ascii="Cambria Math" w:hAnsi="Cambria Math" w:cs="Cambria Math"/>
                  <w:sz w:val="22"/>
                </w:rPr>
                <m:t>R</m:t>
              </m:r>
            </w:ins>
            <m:ctrlPr>
              <w:ins w:id="197" w:author="几" w:date="2025-07-05T00:15:30Z">
                <w:rPr>
                  <w:rFonts w:ascii="Cambria Math" w:hAnsi="Cambria Math" w:cs="Cambria Math"/>
                  <w:sz w:val="22"/>
                </w:rPr>
              </w:ins>
            </m:ctrlPr>
          </m:e>
          <m:sup>
            <w:ins w:id="198" w:author="几" w:date="2025-07-05T00:15:30Z">
              <m:r>
                <m:rPr/>
                <w:rPr>
                  <w:rFonts w:hint="default" w:ascii="Cambria Math" w:hAnsi="Cambria Math"/>
                  <w:sz w:val="22"/>
                </w:rPr>
                <m:t>N×d</m:t>
              </m:r>
            </w:ins>
            <w:ins w:id="199" w:author="几" w:date="2025-07-05T00:15:30Z">
              <m:r>
                <m:rPr>
                  <m:sty m:val="p"/>
                </m:rPr>
                <w:rPr>
                  <w:rFonts w:ascii="Cambria Math" w:hAnsi="Cambria Math" w:cs="Cambria Math"/>
                  <w:sz w:val="22"/>
                </w:rPr>
                <m:t xml:space="preserve"> </m:t>
              </m:r>
            </w:ins>
            <m:ctrlPr>
              <w:ins w:id="200" w:author="几" w:date="2025-07-05T00:15:30Z">
                <w:rPr>
                  <w:rFonts w:ascii="Cambria Math" w:hAnsi="Cambria Math" w:cs="Cambria Math"/>
                  <w:sz w:val="22"/>
                </w:rPr>
              </w:ins>
            </m:ctrlPr>
          </m:sup>
        </m:sSup>
      </m:oMath>
      <w:ins w:id="201" w:author="几" w:date="2025-07-05T00:15:30Z">
        <w:r>
          <w:rPr>
            <w:rFonts w:hint="eastAsia" w:hAnsi="Cambria Math" w:cs="Cambria Math"/>
            <w:sz w:val="22"/>
          </w:rPr>
          <w:t xml:space="preserve">                     </w:t>
        </w:r>
      </w:ins>
      <w:ins w:id="202" w:author="几" w:date="2025-07-05T00:15:30Z">
        <w:r>
          <w:rPr>
            <w:rFonts w:hint="eastAsia"/>
          </w:rPr>
          <w:t>（</w:t>
        </w:r>
      </w:ins>
      <w:ins w:id="203" w:author="几" w:date="2025-07-05T00:15:38Z">
        <w:r>
          <w:rPr>
            <w:rFonts w:hint="eastAsia"/>
            <w:lang w:val="en-US" w:eastAsia="zh-CN"/>
          </w:rPr>
          <w:t>12</w:t>
        </w:r>
      </w:ins>
      <w:ins w:id="204" w:author="几" w:date="2025-07-05T00:15:30Z">
        <w:r>
          <w:rPr>
            <w:rFonts w:hint="eastAsia"/>
          </w:rPr>
          <w:t>）</w:t>
        </w:r>
      </w:ins>
    </w:p>
    <w:p w14:paraId="142944FA">
      <w:pPr>
        <w:spacing w:before="0" w:beforeLines="0"/>
        <w:ind w:firstLine="420" w:firstLineChars="0"/>
        <w:jc w:val="right"/>
        <w:rPr>
          <w:ins w:id="205" w:author="几" w:date="2025-07-05T00:15:30Z"/>
          <w:rFonts w:hAnsi="Cambria Math" w:cs="Cambria Math"/>
        </w:rPr>
      </w:pPr>
      <m:oMath>
        <m:sSub>
          <m:sSubPr>
            <m:ctrlPr>
              <w:ins w:id="206" w:author="几" w:date="2025-07-05T00:15:30Z">
                <w:rPr>
                  <w:rFonts w:ascii="Cambria Math" w:hAnsi="Cambria Math" w:cs="Cambria Math"/>
                  <w:i/>
                </w:rPr>
              </w:ins>
            </m:ctrlPr>
          </m:sSubPr>
          <m:e>
            <w:ins w:id="207" w:author="几" w:date="2025-07-05T00:15:30Z">
              <m:r>
                <m:rPr/>
                <w:rPr>
                  <w:rFonts w:ascii="Cambria Math" w:hAnsi="Cambria Math" w:cs="Cambria Math"/>
                </w:rPr>
                <m:t>p</m:t>
              </m:r>
            </w:ins>
            <m:ctrlPr>
              <w:ins w:id="208" w:author="几" w:date="2025-07-05T00:15:30Z">
                <w:rPr>
                  <w:rFonts w:ascii="Cambria Math" w:hAnsi="Cambria Math" w:cs="Cambria Math"/>
                  <w:i/>
                </w:rPr>
              </w:ins>
            </m:ctrlPr>
          </m:e>
          <m:sub>
            <w:ins w:id="209" w:author="几" w:date="2025-07-05T00:15:30Z">
              <m:r>
                <m:rPr/>
                <w:rPr>
                  <w:rFonts w:ascii="Cambria Math" w:hAnsi="Cambria Math" w:cs="Cambria Math"/>
                </w:rPr>
                <m:t>j</m:t>
              </m:r>
            </w:ins>
            <m:ctrlPr>
              <w:ins w:id="210" w:author="几" w:date="2025-07-05T00:15:30Z">
                <w:rPr>
                  <w:rFonts w:ascii="Cambria Math" w:hAnsi="Cambria Math" w:cs="Cambria Math"/>
                  <w:i/>
                </w:rPr>
              </w:ins>
            </m:ctrlPr>
          </m:sub>
        </m:sSub>
        <w:ins w:id="211" w:author="几" w:date="2025-07-05T00:15:30Z">
          <m:r>
            <m:rPr/>
            <w:rPr>
              <w:rFonts w:ascii="Cambria Math" w:hAnsi="Cambria Math" w:cs="Cambria Math"/>
            </w:rPr>
            <m:t>=</m:t>
          </m:r>
        </w:ins>
        <w:ins w:id="212" w:author="几" w:date="2025-07-05T00:15:30Z">
          <m:r>
            <m:rPr>
              <m:sty m:val="p"/>
            </m:rPr>
            <w:rPr>
              <w:rFonts w:ascii="Cambria Math" w:hAnsi="Cambria Math" w:cs="Cambria Math"/>
            </w:rPr>
            <m:t>FC(</m:t>
          </m:r>
        </w:ins>
        <m:sSub>
          <m:sSubPr>
            <m:ctrlPr>
              <w:ins w:id="213" w:author="几" w:date="2025-07-05T00:15:30Z">
                <w:rPr>
                  <w:rFonts w:ascii="Cambria Math" w:hAnsi="Cambria Math"/>
                  <w:i/>
                  <w:iCs/>
                  <w:sz w:val="22"/>
                </w:rPr>
              </w:ins>
            </m:ctrlPr>
          </m:sSubPr>
          <m:e>
            <w:ins w:id="214" w:author="几" w:date="2025-07-05T00:15:30Z">
              <m:r>
                <m:rPr/>
                <w:rPr>
                  <w:rFonts w:hint="default" w:ascii="Cambria Math" w:hAnsi="Cambria Math"/>
                  <w:sz w:val="22"/>
                </w:rPr>
                <m:t>y</m:t>
              </m:r>
            </w:ins>
            <m:ctrlPr>
              <w:ins w:id="215" w:author="几" w:date="2025-07-05T00:15:30Z">
                <w:rPr>
                  <w:rFonts w:ascii="Cambria Math" w:hAnsi="Cambria Math"/>
                  <w:i/>
                  <w:iCs/>
                  <w:sz w:val="22"/>
                </w:rPr>
              </w:ins>
            </m:ctrlPr>
          </m:e>
          <m:sub>
            <w:ins w:id="216" w:author="几" w:date="2025-07-05T00:15:30Z">
              <m:r>
                <m:rPr/>
                <w:rPr>
                  <w:rFonts w:hint="default" w:ascii="Cambria Math" w:hAnsi="Cambria Math"/>
                  <w:sz w:val="22"/>
                </w:rPr>
                <m:t>j</m:t>
              </m:r>
            </w:ins>
            <m:ctrlPr>
              <w:ins w:id="217" w:author="几" w:date="2025-07-05T00:15:30Z">
                <w:rPr>
                  <w:rFonts w:ascii="Cambria Math" w:hAnsi="Cambria Math"/>
                  <w:i/>
                  <w:iCs/>
                  <w:sz w:val="22"/>
                </w:rPr>
              </w:ins>
            </m:ctrlPr>
          </m:sub>
        </m:sSub>
        <w:ins w:id="218" w:author="几" w:date="2025-07-05T00:15:30Z">
          <m:r>
            <m:rPr>
              <m:sty m:val="p"/>
            </m:rPr>
            <w:rPr>
              <w:rFonts w:ascii="Cambria Math" w:hAnsi="Cambria Math" w:cs="Cambria Math"/>
            </w:rPr>
            <m:t xml:space="preserve">); </m:t>
          </m:r>
        </w:ins>
        <w:ins w:id="219" w:author="几" w:date="2025-07-05T00:15:30Z">
          <m:r>
            <m:rPr/>
            <w:rPr>
              <w:rFonts w:hint="default" w:ascii="Cambria Math" w:hAnsi="Cambria Math"/>
              <w:sz w:val="22"/>
            </w:rPr>
            <m:t>j</m:t>
          </m:r>
        </w:ins>
        <w:ins w:id="220" w:author="几" w:date="2025-07-05T00:15:30Z">
          <m:r>
            <m:rPr>
              <m:sty m:val="p"/>
            </m:rPr>
            <w:rPr>
              <w:rFonts w:ascii="Cambria Math" w:hAnsi="Cambria Math"/>
              <w:sz w:val="22"/>
            </w:rPr>
            <m:t>∈(1,2,3),</m:t>
          </m:r>
        </w:ins>
        <m:sSub>
          <m:sSubPr>
            <m:ctrlPr>
              <w:ins w:id="221" w:author="几" w:date="2025-07-05T00:15:30Z">
                <w:rPr>
                  <w:rFonts w:ascii="Cambria Math" w:hAnsi="Cambria Math" w:cs="Cambria Math"/>
                  <w:i/>
                </w:rPr>
              </w:ins>
            </m:ctrlPr>
          </m:sSubPr>
          <m:e>
            <w:ins w:id="222" w:author="几" w:date="2025-07-05T00:15:30Z">
              <m:r>
                <m:rPr/>
                <w:rPr>
                  <w:rFonts w:ascii="Cambria Math" w:hAnsi="Cambria Math" w:cs="Cambria Math"/>
                </w:rPr>
                <m:t>p</m:t>
              </m:r>
            </w:ins>
            <m:ctrlPr>
              <w:ins w:id="223" w:author="几" w:date="2025-07-05T00:15:30Z">
                <w:rPr>
                  <w:rFonts w:ascii="Cambria Math" w:hAnsi="Cambria Math" w:cs="Cambria Math"/>
                  <w:i/>
                </w:rPr>
              </w:ins>
            </m:ctrlPr>
          </m:e>
          <m:sub>
            <w:ins w:id="224" w:author="几" w:date="2025-07-05T00:15:30Z">
              <m:r>
                <m:rPr/>
                <w:rPr>
                  <w:rFonts w:ascii="Cambria Math" w:hAnsi="Cambria Math" w:cs="Cambria Math"/>
                </w:rPr>
                <m:t>j</m:t>
              </m:r>
            </w:ins>
            <m:ctrlPr>
              <w:ins w:id="225" w:author="几" w:date="2025-07-05T00:15:30Z">
                <w:rPr>
                  <w:rFonts w:ascii="Cambria Math" w:hAnsi="Cambria Math" w:cs="Cambria Math"/>
                  <w:i/>
                </w:rPr>
              </w:ins>
            </m:ctrlPr>
          </m:sub>
        </m:sSub>
        <w:ins w:id="226" w:author="几" w:date="2025-07-05T00:15:30Z">
          <m:r>
            <m:rPr/>
            <w:rPr>
              <w:rFonts w:ascii="Cambria Math" w:hAnsi="Cambria Math" w:cs="Cambria Math"/>
            </w:rPr>
            <m:t>∈</m:t>
          </m:r>
        </w:ins>
        <m:sSup>
          <m:sSupPr>
            <m:ctrlPr>
              <w:ins w:id="227" w:author="几" w:date="2025-07-05T00:15:30Z">
                <w:rPr>
                  <w:rFonts w:ascii="Cambria Math" w:hAnsi="Cambria Math" w:cs="Cambria Math"/>
                  <w:i/>
                </w:rPr>
              </w:ins>
            </m:ctrlPr>
          </m:sSupPr>
          <m:e>
            <w:ins w:id="228" w:author="几" w:date="2025-07-05T00:15:30Z">
              <m:r>
                <m:rPr/>
                <w:rPr>
                  <w:rFonts w:ascii="Cambria Math" w:hAnsi="Cambria Math" w:cs="Cambria Math"/>
                </w:rPr>
                <m:t>R</m:t>
              </m:r>
            </w:ins>
            <m:ctrlPr>
              <w:ins w:id="229" w:author="几" w:date="2025-07-05T00:15:30Z">
                <w:rPr>
                  <w:rFonts w:ascii="Cambria Math" w:hAnsi="Cambria Math" w:cs="Cambria Math"/>
                  <w:i/>
                </w:rPr>
              </w:ins>
            </m:ctrlPr>
          </m:e>
          <m:sup>
            <w:ins w:id="230" w:author="几" w:date="2025-07-05T00:15:30Z">
              <m:r>
                <m:rPr/>
                <w:rPr>
                  <w:rFonts w:ascii="Cambria Math" w:hAnsi="Cambria Math" w:cs="Cambria Math"/>
                </w:rPr>
                <m:t>N</m:t>
              </m:r>
            </w:ins>
            <m:ctrlPr>
              <w:ins w:id="231" w:author="几" w:date="2025-07-05T00:15:30Z">
                <w:rPr>
                  <w:rFonts w:ascii="Cambria Math" w:hAnsi="Cambria Math" w:cs="Cambria Math"/>
                  <w:i/>
                </w:rPr>
              </w:ins>
            </m:ctrlPr>
          </m:sup>
        </m:sSup>
        <w:ins w:id="232" w:author="几" w:date="2025-07-05T00:15:30Z">
          <m:r>
            <m:rPr/>
            <w:rPr>
              <w:rFonts w:hint="eastAsia" w:ascii="Cambria Math" w:hAnsi="Cambria Math" w:cs="Cambria Math"/>
            </w:rPr>
            <m:t>，</m:t>
          </m:r>
        </w:ins>
        <w:ins w:id="233" w:author="几" w:date="2025-07-05T00:15:30Z">
          <m:r>
            <m:rPr/>
            <w:rPr>
              <w:rFonts w:ascii="Cambria Math" w:hAnsi="Cambria Math"/>
            </w:rPr>
            <m:t>(j=1,2,3)</m:t>
          </m:r>
        </w:ins>
      </m:oMath>
      <w:ins w:id="234" w:author="几" w:date="2025-07-05T00:15:30Z">
        <w:r>
          <w:rPr>
            <w:rFonts w:hint="eastAsia" w:hAnsi="Cambria Math"/>
          </w:rPr>
          <w:t xml:space="preserve">                  </w:t>
        </w:r>
      </w:ins>
      <w:ins w:id="235" w:author="几" w:date="2025-07-05T00:15:30Z">
        <w:r>
          <w:rPr>
            <w:rFonts w:hint="eastAsia"/>
          </w:rPr>
          <w:t>（</w:t>
        </w:r>
      </w:ins>
      <w:ins w:id="236" w:author="几" w:date="2025-07-05T00:15:40Z">
        <w:r>
          <w:rPr>
            <w:rFonts w:hint="eastAsia"/>
            <w:lang w:val="en-US" w:eastAsia="zh-CN"/>
          </w:rPr>
          <w:t>13</w:t>
        </w:r>
      </w:ins>
      <w:ins w:id="237" w:author="几" w:date="2025-07-05T00:15:30Z">
        <w:r>
          <w:rPr>
            <w:rFonts w:hint="eastAsia"/>
          </w:rPr>
          <w:t>）</w:t>
        </w:r>
      </w:ins>
    </w:p>
    <w:p w14:paraId="59B41FA2">
      <w:pPr>
        <w:spacing w:before="0" w:beforeLines="0"/>
        <w:ind w:firstLine="420" w:firstLineChars="0"/>
        <w:rPr>
          <w:ins w:id="238" w:author="几" w:date="2025-07-05T00:15:30Z"/>
          <w:rFonts w:hAnsi="Cambria Math" w:cs="Cambria Math"/>
        </w:rPr>
      </w:pPr>
      <w:ins w:id="239" w:author="几" w:date="2025-07-05T00:15:30Z">
        <w:r>
          <w:rPr>
            <w:rFonts w:hint="eastAsia" w:hAnsi="Cambria Math" w:cs="Cambria Math"/>
          </w:rPr>
          <w:t>这里就获得了三个</w:t>
        </w:r>
      </w:ins>
      <w:ins w:id="240" w:author="几" w:date="2025-07-05T00:15:30Z">
        <w:r>
          <w:rPr>
            <w:rFonts w:hint="eastAsia" w:hAnsi="Cambria Math"/>
          </w:rPr>
          <w:t>遮掩</w:t>
        </w:r>
      </w:ins>
      <w:ins w:id="241" w:author="几" w:date="2025-07-05T00:15:30Z">
        <w:r>
          <w:rPr>
            <w:rFonts w:hint="eastAsia" w:hAnsi="Cambria Math" w:cs="Cambria Math"/>
          </w:rPr>
          <w:t>得分网络对所有三维令牌的遮掩评分</w:t>
        </w:r>
      </w:ins>
    </w:p>
    <w:p w14:paraId="1A4A5107">
      <w:pPr>
        <w:spacing w:before="0" w:beforeLines="0"/>
        <w:ind w:firstLine="420" w:firstLineChars="0"/>
        <w:jc w:val="right"/>
        <w:rPr>
          <w:ins w:id="242" w:author="几" w:date="2025-07-05T00:15:30Z"/>
          <w:rFonts w:hAnsi="Cambria Math"/>
        </w:rPr>
      </w:pPr>
      <m:oMath>
        <m:sSub>
          <m:sSubPr>
            <m:ctrlPr>
              <w:ins w:id="243" w:author="几" w:date="2025-07-05T00:15:30Z">
                <w:rPr>
                  <w:rFonts w:ascii="Cambria Math" w:hAnsi="Cambria Math" w:cs="Cambria Math"/>
                  <w:i/>
                </w:rPr>
              </w:ins>
            </m:ctrlPr>
          </m:sSubPr>
          <m:e>
            <w:ins w:id="244" w:author="几" w:date="2025-07-05T00:15:30Z">
              <m:r>
                <m:rPr/>
                <w:rPr>
                  <w:rFonts w:ascii="Cambria Math" w:hAnsi="Cambria Math" w:cs="Cambria Math"/>
                </w:rPr>
                <m:t>p</m:t>
              </m:r>
            </w:ins>
            <m:ctrlPr>
              <w:ins w:id="245" w:author="几" w:date="2025-07-05T00:15:30Z">
                <w:rPr>
                  <w:rFonts w:ascii="Cambria Math" w:hAnsi="Cambria Math" w:cs="Cambria Math"/>
                  <w:i/>
                </w:rPr>
              </w:ins>
            </m:ctrlPr>
          </m:e>
          <m:sub>
            <w:ins w:id="246" w:author="几" w:date="2025-07-05T00:15:30Z">
              <m:r>
                <m:rPr/>
                <w:rPr>
                  <w:rFonts w:ascii="Cambria Math" w:hAnsi="Cambria Math" w:cs="Cambria Math"/>
                </w:rPr>
                <m:t>j</m:t>
              </m:r>
            </w:ins>
            <m:ctrlPr>
              <w:ins w:id="247" w:author="几" w:date="2025-07-05T00:15:30Z">
                <w:rPr>
                  <w:rFonts w:ascii="Cambria Math" w:hAnsi="Cambria Math" w:cs="Cambria Math"/>
                  <w:i/>
                </w:rPr>
              </w:ins>
            </m:ctrlPr>
          </m:sub>
        </m:sSub>
        <w:ins w:id="248" w:author="几" w:date="2025-07-05T00:15:30Z">
          <m:r>
            <m:rPr/>
            <w:rPr>
              <w:rFonts w:ascii="Cambria Math" w:hAnsi="Cambria Math" w:cs="Cambria Math"/>
            </w:rPr>
            <m:t>∈</m:t>
          </m:r>
        </w:ins>
        <m:sSup>
          <m:sSupPr>
            <m:ctrlPr>
              <w:ins w:id="249" w:author="几" w:date="2025-07-05T00:15:30Z">
                <w:rPr>
                  <w:rFonts w:ascii="Cambria Math" w:hAnsi="Cambria Math" w:cs="Cambria Math"/>
                  <w:i/>
                </w:rPr>
              </w:ins>
            </m:ctrlPr>
          </m:sSupPr>
          <m:e>
            <w:ins w:id="250" w:author="几" w:date="2025-07-05T00:15:30Z">
              <m:r>
                <m:rPr/>
                <w:rPr>
                  <w:rFonts w:ascii="Cambria Math" w:hAnsi="Cambria Math" w:cs="Cambria Math"/>
                </w:rPr>
                <m:t>R</m:t>
              </m:r>
            </w:ins>
            <m:ctrlPr>
              <w:ins w:id="251" w:author="几" w:date="2025-07-05T00:15:30Z">
                <w:rPr>
                  <w:rFonts w:ascii="Cambria Math" w:hAnsi="Cambria Math" w:cs="Cambria Math"/>
                  <w:i/>
                </w:rPr>
              </w:ins>
            </m:ctrlPr>
          </m:e>
          <m:sup>
            <w:ins w:id="252" w:author="几" w:date="2025-07-05T00:15:30Z">
              <m:r>
                <m:rPr/>
                <w:rPr>
                  <w:rFonts w:ascii="Cambria Math" w:hAnsi="Cambria Math" w:cs="Cambria Math"/>
                </w:rPr>
                <m:t>N</m:t>
              </m:r>
            </w:ins>
            <m:ctrlPr>
              <w:ins w:id="253" w:author="几" w:date="2025-07-05T00:15:30Z">
                <w:rPr>
                  <w:rFonts w:ascii="Cambria Math" w:hAnsi="Cambria Math" w:cs="Cambria Math"/>
                  <w:i/>
                </w:rPr>
              </w:ins>
            </m:ctrlPr>
          </m:sup>
        </m:sSup>
        <w:ins w:id="254" w:author="几" w:date="2025-07-05T00:15:30Z">
          <m:r>
            <m:rPr/>
            <w:rPr>
              <w:rFonts w:hint="eastAsia" w:ascii="Cambria Math" w:hAnsi="Cambria Math" w:cs="Cambria Math"/>
            </w:rPr>
            <m:t>，</m:t>
          </m:r>
        </w:ins>
        <w:ins w:id="255" w:author="几" w:date="2025-07-05T00:15:30Z">
          <m:r>
            <m:rPr/>
            <w:rPr>
              <w:rFonts w:ascii="Cambria Math" w:hAnsi="Cambria Math"/>
            </w:rPr>
            <m:t>(j=1,2,3)</m:t>
          </m:r>
        </w:ins>
      </m:oMath>
      <w:ins w:id="256" w:author="几" w:date="2025-07-05T00:15:30Z">
        <w:r>
          <w:rPr>
            <w:rFonts w:hint="eastAsia" w:hAnsi="Cambria Math"/>
          </w:rPr>
          <w:t xml:space="preserve">                             </w:t>
        </w:r>
      </w:ins>
      <w:ins w:id="257" w:author="几" w:date="2025-07-05T00:15:30Z">
        <w:r>
          <w:rPr>
            <w:rFonts w:hint="eastAsia"/>
          </w:rPr>
          <w:t>（</w:t>
        </w:r>
      </w:ins>
      <w:ins w:id="258" w:author="几" w:date="2025-07-05T00:15:41Z">
        <w:r>
          <w:rPr>
            <w:rFonts w:hint="eastAsia"/>
            <w:lang w:val="en-US" w:eastAsia="zh-CN"/>
          </w:rPr>
          <w:t>14</w:t>
        </w:r>
      </w:ins>
      <w:ins w:id="259" w:author="几" w:date="2025-07-05T00:15:30Z">
        <w:r>
          <w:rPr>
            <w:rFonts w:hint="eastAsia"/>
          </w:rPr>
          <w:t>）</w:t>
        </w:r>
      </w:ins>
    </w:p>
    <w:p w14:paraId="6CE545E8">
      <w:pPr>
        <w:spacing w:before="0" w:beforeLines="0"/>
        <w:ind w:firstLine="420" w:firstLineChars="0"/>
        <w:rPr>
          <w:ins w:id="260" w:author="几" w:date="2025-07-05T00:15:30Z"/>
          <w:rFonts w:hAnsi="Cambria Math"/>
        </w:rPr>
      </w:pPr>
      <w:ins w:id="261" w:author="几" w:date="2025-07-05T00:15:30Z">
        <w:r>
          <w:rPr>
            <w:rFonts w:hint="eastAsia" w:hAnsi="Cambria Math" w:cs="Cambria Math"/>
          </w:rPr>
          <w:t>此处加入在数据预处理阶段就获得的分割内容</w:t>
        </w:r>
      </w:ins>
      <m:oMath>
        <m:sSubSup>
          <m:sSubSupPr>
            <m:ctrlPr>
              <w:ins w:id="262" w:author="几" w:date="2025-07-05T00:15:30Z">
                <w:rPr>
                  <w:rFonts w:ascii="Cambria Math" w:hAnsi="Cambria Math"/>
                  <w:i/>
                </w:rPr>
              </w:ins>
            </m:ctrlPr>
          </m:sSubSupPr>
          <m:e>
            <w:ins w:id="263" w:author="几" w:date="2025-07-05T00:15:30Z">
              <m:r>
                <m:rPr>
                  <m:sty m:val="p"/>
                </m:rPr>
                <w:rPr>
                  <w:rFonts w:ascii="Cambria Math" w:hAnsi="Cambria Math"/>
                </w:rPr>
                <m:t>{</m:t>
              </m:r>
            </w:ins>
            <m:sSubSup>
              <m:sSubSupPr>
                <m:ctrlPr>
                  <w:ins w:id="264" w:author="几" w:date="2025-07-05T00:15:30Z">
                    <w:rPr>
                      <w:rFonts w:ascii="Cambria Math" w:hAnsi="Cambria Math"/>
                    </w:rPr>
                  </w:ins>
                </m:ctrlPr>
              </m:sSubSupPr>
              <m:e>
                <w:ins w:id="265" w:author="几" w:date="2025-07-05T00:15:30Z">
                  <m:r>
                    <m:rPr>
                      <m:sty m:val="p"/>
                    </m:rPr>
                    <w:rPr>
                      <w:rFonts w:ascii="Cambria Math" w:hAnsi="Cambria Math"/>
                    </w:rPr>
                    <m:t>S</m:t>
                  </m:r>
                </w:ins>
                <m:ctrlPr>
                  <w:ins w:id="266" w:author="几" w:date="2025-07-05T00:15:30Z">
                    <w:rPr>
                      <w:rFonts w:ascii="Cambria Math" w:hAnsi="Cambria Math"/>
                    </w:rPr>
                  </w:ins>
                </m:ctrlPr>
              </m:e>
              <m:sub>
                <w:ins w:id="267" w:author="几" w:date="2025-07-05T00:15:30Z">
                  <m:r>
                    <m:rPr>
                      <m:sty m:val="p"/>
                    </m:rPr>
                    <w:rPr>
                      <w:rFonts w:ascii="Cambria Math" w:hAnsi="Cambria Math"/>
                    </w:rPr>
                    <m:t>i,j</m:t>
                  </m:r>
                </w:ins>
                <m:ctrlPr>
                  <w:ins w:id="268" w:author="几" w:date="2025-07-05T00:15:30Z">
                    <w:rPr>
                      <w:rFonts w:ascii="Cambria Math" w:hAnsi="Cambria Math"/>
                    </w:rPr>
                  </w:ins>
                </m:ctrlPr>
              </m:sub>
              <m:sup>
                <w:ins w:id="269" w:author="几" w:date="2025-07-05T00:15:30Z">
                  <m:r>
                    <m:rPr>
                      <m:sty m:val="p"/>
                    </m:rPr>
                    <w:rPr>
                      <w:rFonts w:ascii="Cambria Math" w:hAnsi="Cambria Math"/>
                    </w:rPr>
                    <m:t>1</m:t>
                  </m:r>
                </w:ins>
                <m:ctrlPr>
                  <w:ins w:id="270" w:author="几" w:date="2025-07-05T00:15:30Z">
                    <w:rPr>
                      <w:rFonts w:ascii="Cambria Math" w:hAnsi="Cambria Math"/>
                    </w:rPr>
                  </w:ins>
                </m:ctrlPr>
              </m:sup>
            </m:sSubSup>
            <w:ins w:id="271" w:author="几" w:date="2025-07-05T00:15:30Z">
              <m:r>
                <m:rPr>
                  <m:sty m:val="p"/>
                </m:rPr>
                <w:rPr>
                  <w:rFonts w:ascii="Cambria Math" w:hAnsi="Cambria Math"/>
                </w:rPr>
                <m:t>,</m:t>
              </m:r>
            </w:ins>
            <m:sSubSup>
              <m:sSubSupPr>
                <m:ctrlPr>
                  <w:ins w:id="272" w:author="几" w:date="2025-07-05T00:15:30Z">
                    <w:rPr>
                      <w:rFonts w:ascii="Cambria Math" w:hAnsi="Cambria Math"/>
                    </w:rPr>
                  </w:ins>
                </m:ctrlPr>
              </m:sSubSupPr>
              <m:e>
                <w:ins w:id="273" w:author="几" w:date="2025-07-05T00:15:30Z">
                  <m:r>
                    <m:rPr>
                      <m:sty m:val="p"/>
                    </m:rPr>
                    <w:rPr>
                      <w:rFonts w:ascii="Cambria Math" w:hAnsi="Cambria Math"/>
                    </w:rPr>
                    <m:t>S</m:t>
                  </m:r>
                </w:ins>
                <m:ctrlPr>
                  <w:ins w:id="274" w:author="几" w:date="2025-07-05T00:15:30Z">
                    <w:rPr>
                      <w:rFonts w:ascii="Cambria Math" w:hAnsi="Cambria Math"/>
                    </w:rPr>
                  </w:ins>
                </m:ctrlPr>
              </m:e>
              <m:sub>
                <w:ins w:id="275" w:author="几" w:date="2025-07-05T00:15:30Z">
                  <m:r>
                    <m:rPr>
                      <m:sty m:val="p"/>
                    </m:rPr>
                    <w:rPr>
                      <w:rFonts w:ascii="Cambria Math" w:hAnsi="Cambria Math"/>
                    </w:rPr>
                    <m:t>i,j</m:t>
                  </m:r>
                </w:ins>
                <m:ctrlPr>
                  <w:ins w:id="276" w:author="几" w:date="2025-07-05T00:15:30Z">
                    <w:rPr>
                      <w:rFonts w:ascii="Cambria Math" w:hAnsi="Cambria Math"/>
                    </w:rPr>
                  </w:ins>
                </m:ctrlPr>
              </m:sub>
              <m:sup>
                <w:ins w:id="277" w:author="几" w:date="2025-07-05T00:15:30Z">
                  <m:r>
                    <m:rPr>
                      <m:sty m:val="p"/>
                    </m:rPr>
                    <w:rPr>
                      <w:rFonts w:ascii="Cambria Math" w:hAnsi="Cambria Math"/>
                    </w:rPr>
                    <m:t>2</m:t>
                  </m:r>
                </w:ins>
                <m:ctrlPr>
                  <w:ins w:id="278" w:author="几" w:date="2025-07-05T00:15:30Z">
                    <w:rPr>
                      <w:rFonts w:ascii="Cambria Math" w:hAnsi="Cambria Math"/>
                    </w:rPr>
                  </w:ins>
                </m:ctrlPr>
              </m:sup>
            </m:sSubSup>
            <w:ins w:id="279" w:author="几" w:date="2025-07-05T00:15:30Z">
              <m:r>
                <m:rPr>
                  <m:sty m:val="p"/>
                </m:rPr>
                <w:rPr>
                  <w:rFonts w:ascii="Cambria Math" w:hAnsi="Cambria Math"/>
                </w:rPr>
                <m:t>...</m:t>
              </m:r>
            </w:ins>
            <m:sSubSup>
              <m:sSubSupPr>
                <m:ctrlPr>
                  <w:ins w:id="280" w:author="几" w:date="2025-07-05T00:15:30Z">
                    <w:rPr>
                      <w:rFonts w:ascii="Cambria Math" w:hAnsi="Cambria Math"/>
                    </w:rPr>
                  </w:ins>
                </m:ctrlPr>
              </m:sSubSupPr>
              <m:e>
                <w:ins w:id="281" w:author="几" w:date="2025-07-05T00:15:30Z">
                  <m:r>
                    <m:rPr>
                      <m:sty m:val="p"/>
                    </m:rPr>
                    <w:rPr>
                      <w:rFonts w:ascii="Cambria Math" w:hAnsi="Cambria Math"/>
                    </w:rPr>
                    <m:t>S</m:t>
                  </m:r>
                </w:ins>
                <m:ctrlPr>
                  <w:ins w:id="282" w:author="几" w:date="2025-07-05T00:15:30Z">
                    <w:rPr>
                      <w:rFonts w:ascii="Cambria Math" w:hAnsi="Cambria Math"/>
                    </w:rPr>
                  </w:ins>
                </m:ctrlPr>
              </m:e>
              <m:sub>
                <w:ins w:id="283" w:author="几" w:date="2025-07-05T00:15:30Z">
                  <m:r>
                    <m:rPr>
                      <m:sty m:val="p"/>
                    </m:rPr>
                    <w:rPr>
                      <w:rFonts w:ascii="Cambria Math" w:hAnsi="Cambria Math"/>
                    </w:rPr>
                    <m:t>i,j</m:t>
                  </m:r>
                </w:ins>
                <m:ctrlPr>
                  <w:ins w:id="284" w:author="几" w:date="2025-07-05T00:15:30Z">
                    <w:rPr>
                      <w:rFonts w:ascii="Cambria Math" w:hAnsi="Cambria Math"/>
                    </w:rPr>
                  </w:ins>
                </m:ctrlPr>
              </m:sub>
              <m:sup>
                <w:ins w:id="285" w:author="几" w:date="2025-07-05T00:15:30Z">
                  <m:r>
                    <m:rPr>
                      <m:sty m:val="p"/>
                    </m:rPr>
                    <w:rPr>
                      <w:rFonts w:ascii="Cambria Math" w:hAnsi="Cambria Math"/>
                    </w:rPr>
                    <m:t>16</m:t>
                  </m:r>
                </w:ins>
                <m:ctrlPr>
                  <w:ins w:id="286" w:author="几" w:date="2025-07-05T00:15:30Z">
                    <w:rPr>
                      <w:rFonts w:ascii="Cambria Math" w:hAnsi="Cambria Math"/>
                    </w:rPr>
                  </w:ins>
                </m:ctrlPr>
              </m:sup>
            </m:sSubSup>
            <w:ins w:id="287" w:author="几" w:date="2025-07-05T00:15:30Z">
              <m:r>
                <m:rPr>
                  <m:sty m:val="p"/>
                </m:rPr>
                <w:rPr>
                  <w:rFonts w:ascii="Cambria Math" w:hAnsi="Cambria Math"/>
                </w:rPr>
                <m:t>}</m:t>
              </m:r>
            </w:ins>
            <m:ctrlPr>
              <w:ins w:id="288" w:author="几" w:date="2025-07-05T00:15:30Z">
                <w:rPr>
                  <w:rFonts w:ascii="Cambria Math" w:hAnsi="Cambria Math"/>
                  <w:i/>
                </w:rPr>
              </w:ins>
            </m:ctrlPr>
          </m:e>
          <m:sub>
            <w:ins w:id="289" w:author="几" w:date="2025-07-05T00:15:30Z">
              <m:r>
                <m:rPr/>
                <w:rPr>
                  <w:rFonts w:ascii="Cambria Math" w:hAnsi="Cambria Math"/>
                </w:rPr>
                <m:t>N=T//l</m:t>
              </m:r>
            </w:ins>
            <m:ctrlPr>
              <w:ins w:id="290" w:author="几" w:date="2025-07-05T00:15:30Z">
                <w:rPr>
                  <w:rFonts w:ascii="Cambria Math" w:hAnsi="Cambria Math"/>
                  <w:i/>
                </w:rPr>
              </w:ins>
            </m:ctrlPr>
          </m:sub>
          <m:sup>
            <w:ins w:id="291" w:author="几" w:date="2025-07-05T00:15:30Z">
              <m:r>
                <m:rPr/>
                <w:rPr>
                  <w:rFonts w:ascii="Cambria Math" w:hAnsi="Cambria Math"/>
                </w:rPr>
                <m:t>i∈(1,N)</m:t>
              </m:r>
            </w:ins>
            <m:ctrlPr>
              <w:ins w:id="292" w:author="几" w:date="2025-07-05T00:15:30Z">
                <w:rPr>
                  <w:rFonts w:ascii="Cambria Math" w:hAnsi="Cambria Math"/>
                  <w:i/>
                </w:rPr>
              </w:ins>
            </m:ctrlPr>
          </m:sup>
        </m:sSubSup>
        <w:ins w:id="293" w:author="几" w:date="2025-07-05T00:15:30Z">
          <m:r>
            <m:rPr/>
            <w:rPr>
              <w:rFonts w:ascii="Cambria Math" w:hAnsi="Cambria Math"/>
            </w:rPr>
            <m:t>(j=1,2,3)</m:t>
          </m:r>
        </w:ins>
      </m:oMath>
      <w:ins w:id="294" w:author="几" w:date="2025-07-05T00:15:30Z">
        <w:r>
          <w:rPr>
            <w:rFonts w:hint="eastAsia" w:hAnsi="Cambria Math"/>
          </w:rPr>
          <w:t>，针对现在计算的这一个剪辑，获得</w:t>
        </w:r>
      </w:ins>
      <m:oMath>
        <w:ins w:id="295" w:author="几" w:date="2025-07-05T00:15:30Z">
          <m:r>
            <m:rPr>
              <m:sty m:val="p"/>
            </m:rPr>
            <w:rPr>
              <w:rFonts w:ascii="Cambria Math" w:hAnsi="Cambria Math"/>
            </w:rPr>
            <m:t>{</m:t>
          </m:r>
        </w:ins>
        <m:sSubSup>
          <m:sSubSupPr>
            <m:ctrlPr>
              <w:ins w:id="296" w:author="几" w:date="2025-07-05T00:15:30Z">
                <w:rPr>
                  <w:rFonts w:ascii="Cambria Math" w:hAnsi="Cambria Math"/>
                  <w:i/>
                  <w:iCs/>
                </w:rPr>
              </w:ins>
            </m:ctrlPr>
          </m:sSubSupPr>
          <m:e>
            <w:ins w:id="297" w:author="几" w:date="2025-07-05T00:15:30Z">
              <m:r>
                <m:rPr/>
                <w:rPr>
                  <w:rFonts w:hint="default" w:ascii="Cambria Math" w:hAnsi="Cambria Math"/>
                </w:rPr>
                <m:t>S</m:t>
              </m:r>
            </w:ins>
            <m:ctrlPr>
              <w:ins w:id="298" w:author="几" w:date="2025-07-05T00:15:30Z">
                <w:rPr>
                  <w:rFonts w:ascii="Cambria Math" w:hAnsi="Cambria Math"/>
                  <w:i/>
                  <w:iCs/>
                </w:rPr>
              </w:ins>
            </m:ctrlPr>
          </m:e>
          <m:sub>
            <w:ins w:id="299" w:author="几" w:date="2025-07-05T00:15:30Z">
              <m:r>
                <m:rPr/>
                <w:rPr>
                  <w:rFonts w:hint="default" w:ascii="Cambria Math" w:hAnsi="Cambria Math"/>
                </w:rPr>
                <m:t>j</m:t>
              </m:r>
            </w:ins>
            <m:ctrlPr>
              <w:ins w:id="300" w:author="几" w:date="2025-07-05T00:15:30Z">
                <w:rPr>
                  <w:rFonts w:ascii="Cambria Math" w:hAnsi="Cambria Math"/>
                  <w:i/>
                  <w:iCs/>
                </w:rPr>
              </w:ins>
            </m:ctrlPr>
          </m:sub>
          <m:sup>
            <w:ins w:id="301" w:author="几" w:date="2025-07-05T00:15:30Z">
              <m:r>
                <m:rPr/>
                <w:rPr>
                  <w:rFonts w:ascii="Cambria Math" w:hAnsi="Cambria Math"/>
                </w:rPr>
                <m:t>1</m:t>
              </m:r>
            </w:ins>
            <m:ctrlPr>
              <w:ins w:id="302" w:author="几" w:date="2025-07-05T00:15:30Z">
                <w:rPr>
                  <w:rFonts w:ascii="Cambria Math" w:hAnsi="Cambria Math"/>
                  <w:i/>
                  <w:iCs/>
                </w:rPr>
              </w:ins>
            </m:ctrlPr>
          </m:sup>
        </m:sSubSup>
        <w:ins w:id="303" w:author="几" w:date="2025-07-05T00:15:30Z">
          <m:r>
            <m:rPr/>
            <w:rPr>
              <w:rFonts w:ascii="Cambria Math" w:hAnsi="Cambria Math"/>
            </w:rPr>
            <m:t>,</m:t>
          </m:r>
        </w:ins>
        <m:sSubSup>
          <m:sSubSupPr>
            <m:ctrlPr>
              <w:ins w:id="304" w:author="几" w:date="2025-07-05T00:15:30Z">
                <w:rPr>
                  <w:rFonts w:ascii="Cambria Math" w:hAnsi="Cambria Math"/>
                  <w:i/>
                  <w:iCs/>
                </w:rPr>
              </w:ins>
            </m:ctrlPr>
          </m:sSubSupPr>
          <m:e>
            <w:ins w:id="305" w:author="几" w:date="2025-07-05T00:15:30Z">
              <m:r>
                <m:rPr/>
                <w:rPr>
                  <w:rFonts w:hint="default" w:ascii="Cambria Math" w:hAnsi="Cambria Math"/>
                </w:rPr>
                <m:t>S</m:t>
              </m:r>
            </w:ins>
            <m:ctrlPr>
              <w:ins w:id="306" w:author="几" w:date="2025-07-05T00:15:30Z">
                <w:rPr>
                  <w:rFonts w:ascii="Cambria Math" w:hAnsi="Cambria Math"/>
                  <w:i/>
                  <w:iCs/>
                </w:rPr>
              </w:ins>
            </m:ctrlPr>
          </m:e>
          <m:sub>
            <w:ins w:id="307" w:author="几" w:date="2025-07-05T00:15:30Z">
              <m:r>
                <m:rPr/>
                <w:rPr>
                  <w:rFonts w:hint="default" w:ascii="Cambria Math" w:hAnsi="Cambria Math"/>
                </w:rPr>
                <m:t>j</m:t>
              </m:r>
            </w:ins>
            <m:ctrlPr>
              <w:ins w:id="308" w:author="几" w:date="2025-07-05T00:15:30Z">
                <w:rPr>
                  <w:rFonts w:ascii="Cambria Math" w:hAnsi="Cambria Math"/>
                  <w:i/>
                  <w:iCs/>
                </w:rPr>
              </w:ins>
            </m:ctrlPr>
          </m:sub>
          <m:sup>
            <w:ins w:id="309" w:author="几" w:date="2025-07-05T00:15:30Z">
              <m:r>
                <m:rPr/>
                <w:rPr>
                  <w:rFonts w:ascii="Cambria Math" w:hAnsi="Cambria Math"/>
                </w:rPr>
                <m:t>2</m:t>
              </m:r>
            </w:ins>
            <m:ctrlPr>
              <w:ins w:id="310" w:author="几" w:date="2025-07-05T00:15:30Z">
                <w:rPr>
                  <w:rFonts w:ascii="Cambria Math" w:hAnsi="Cambria Math"/>
                  <w:i/>
                  <w:iCs/>
                </w:rPr>
              </w:ins>
            </m:ctrlPr>
          </m:sup>
        </m:sSubSup>
        <w:ins w:id="311" w:author="几" w:date="2025-07-05T00:15:30Z">
          <m:r>
            <m:rPr/>
            <w:rPr>
              <w:rFonts w:ascii="Cambria Math" w:hAnsi="Cambria Math"/>
            </w:rPr>
            <m:t>...</m:t>
          </m:r>
        </w:ins>
        <m:sSubSup>
          <m:sSubSupPr>
            <m:ctrlPr>
              <w:ins w:id="312" w:author="几" w:date="2025-07-05T00:15:30Z">
                <w:rPr>
                  <w:rFonts w:ascii="Cambria Math" w:hAnsi="Cambria Math"/>
                  <w:i/>
                  <w:iCs/>
                </w:rPr>
              </w:ins>
            </m:ctrlPr>
          </m:sSubSupPr>
          <m:e>
            <w:ins w:id="313" w:author="几" w:date="2025-07-05T00:15:30Z">
              <m:r>
                <m:rPr/>
                <w:rPr>
                  <w:rFonts w:hint="default" w:ascii="Cambria Math" w:hAnsi="Cambria Math"/>
                </w:rPr>
                <m:t>S</m:t>
              </m:r>
            </w:ins>
            <m:ctrlPr>
              <w:ins w:id="314" w:author="几" w:date="2025-07-05T00:15:30Z">
                <w:rPr>
                  <w:rFonts w:ascii="Cambria Math" w:hAnsi="Cambria Math"/>
                  <w:i/>
                  <w:iCs/>
                </w:rPr>
              </w:ins>
            </m:ctrlPr>
          </m:e>
          <m:sub>
            <w:ins w:id="315" w:author="几" w:date="2025-07-05T00:15:30Z">
              <m:r>
                <m:rPr/>
                <w:rPr>
                  <w:rFonts w:hint="default" w:ascii="Cambria Math" w:hAnsi="Cambria Math"/>
                </w:rPr>
                <m:t>j</m:t>
              </m:r>
            </w:ins>
            <m:ctrlPr>
              <w:ins w:id="316" w:author="几" w:date="2025-07-05T00:15:30Z">
                <w:rPr>
                  <w:rFonts w:ascii="Cambria Math" w:hAnsi="Cambria Math"/>
                  <w:i/>
                  <w:iCs/>
                </w:rPr>
              </w:ins>
            </m:ctrlPr>
          </m:sub>
          <m:sup>
            <w:ins w:id="317" w:author="几" w:date="2025-07-05T00:15:30Z">
              <m:r>
                <m:rPr/>
                <w:rPr>
                  <w:rFonts w:ascii="Cambria Math" w:hAnsi="Cambria Math"/>
                </w:rPr>
                <m:t>16</m:t>
              </m:r>
            </w:ins>
            <m:ctrlPr>
              <w:ins w:id="318" w:author="几" w:date="2025-07-05T00:15:30Z">
                <w:rPr>
                  <w:rFonts w:ascii="Cambria Math" w:hAnsi="Cambria Math"/>
                  <w:i/>
                  <w:iCs/>
                </w:rPr>
              </w:ins>
            </m:ctrlPr>
          </m:sup>
        </m:sSubSup>
        <w:ins w:id="319" w:author="几" w:date="2025-07-05T00:15:30Z">
          <m:r>
            <m:rPr>
              <m:sty m:val="p"/>
            </m:rPr>
            <w:rPr>
              <w:rFonts w:ascii="Cambria Math" w:hAnsi="Cambria Math"/>
            </w:rPr>
            <m:t>}</m:t>
          </m:r>
        </w:ins>
        <w:ins w:id="320" w:author="几" w:date="2025-07-05T00:15:30Z">
          <m:r>
            <m:rPr/>
            <w:rPr>
              <w:rFonts w:ascii="Cambria Math" w:hAnsi="Cambria Math"/>
            </w:rPr>
            <m:t>(j=1,2,3)</m:t>
          </m:r>
        </w:ins>
      </m:oMath>
      <w:ins w:id="321" w:author="几" w:date="2025-07-05T00:15:30Z">
        <w:r>
          <w:rPr>
            <w:rFonts w:hint="eastAsia" w:hAnsi="Cambria Math"/>
          </w:rPr>
          <w:t>也就是对应该剪辑片段的对应三个大模型分割的结果。做如下计算：</w:t>
        </w:r>
      </w:ins>
    </w:p>
    <w:p w14:paraId="10A0DD9C">
      <w:pPr>
        <w:spacing w:before="0" w:beforeLines="0"/>
        <w:ind w:firstLine="420" w:firstLineChars="0"/>
        <w:jc w:val="right"/>
        <w:rPr>
          <w:ins w:id="322" w:author="几" w:date="2025-07-05T00:15:30Z"/>
          <w:rFonts w:hAnsi="Cambria Math" w:cs="Cambria Math"/>
        </w:rPr>
      </w:pPr>
      <m:oMath>
        <m:sSup>
          <m:sSupPr>
            <m:ctrlPr>
              <w:ins w:id="323" w:author="几" w:date="2025-07-05T00:15:30Z">
                <w:rPr>
                  <w:rFonts w:ascii="Cambria Math" w:hAnsi="Cambria Math"/>
                  <w:i/>
                </w:rPr>
              </w:ins>
            </m:ctrlPr>
          </m:sSupPr>
          <m:e>
            <m:sSub>
              <m:sSubPr>
                <m:ctrlPr>
                  <w:ins w:id="324" w:author="几" w:date="2025-07-05T00:15:30Z">
                    <w:rPr>
                      <w:rFonts w:ascii="Cambria Math" w:hAnsi="Cambria Math" w:cs="Cambria Math"/>
                      <w:i/>
                    </w:rPr>
                  </w:ins>
                </m:ctrlPr>
              </m:sSubPr>
              <m:e>
                <w:ins w:id="325" w:author="几" w:date="2025-07-05T00:15:30Z">
                  <m:r>
                    <m:rPr/>
                    <w:rPr>
                      <w:rFonts w:ascii="Cambria Math" w:hAnsi="Cambria Math" w:cs="Cambria Math"/>
                    </w:rPr>
                    <m:t>p</m:t>
                  </m:r>
                </w:ins>
                <m:ctrlPr>
                  <w:ins w:id="326" w:author="几" w:date="2025-07-05T00:15:30Z">
                    <w:rPr>
                      <w:rFonts w:ascii="Cambria Math" w:hAnsi="Cambria Math" w:cs="Cambria Math"/>
                      <w:i/>
                    </w:rPr>
                  </w:ins>
                </m:ctrlPr>
              </m:e>
              <m:sub>
                <w:ins w:id="327" w:author="几" w:date="2025-07-05T00:15:30Z">
                  <m:r>
                    <m:rPr/>
                    <w:rPr>
                      <w:rFonts w:ascii="Cambria Math" w:hAnsi="Cambria Math" w:cs="Cambria Math"/>
                    </w:rPr>
                    <m:t>j</m:t>
                  </m:r>
                </w:ins>
                <m:ctrlPr>
                  <w:ins w:id="328" w:author="几" w:date="2025-07-05T00:15:30Z">
                    <w:rPr>
                      <w:rFonts w:ascii="Cambria Math" w:hAnsi="Cambria Math" w:cs="Cambria Math"/>
                      <w:i/>
                    </w:rPr>
                  </w:ins>
                </m:ctrlPr>
              </m:sub>
            </m:sSub>
            <m:ctrlPr>
              <w:ins w:id="329" w:author="几" w:date="2025-07-05T00:15:30Z">
                <w:rPr>
                  <w:rFonts w:ascii="Cambria Math" w:hAnsi="Cambria Math"/>
                  <w:i/>
                </w:rPr>
              </w:ins>
            </m:ctrlPr>
          </m:e>
          <m:sup>
            <w:ins w:id="330" w:author="几" w:date="2025-07-05T00:15:30Z">
              <m:r>
                <m:rPr/>
                <w:rPr>
                  <w:rFonts w:ascii="Cambria Math" w:hAnsi="Cambria Math"/>
                </w:rPr>
                <m:t>^</m:t>
              </m:r>
            </w:ins>
            <m:ctrlPr>
              <w:ins w:id="331" w:author="几" w:date="2025-07-05T00:15:30Z">
                <w:rPr>
                  <w:rFonts w:ascii="Cambria Math" w:hAnsi="Cambria Math"/>
                  <w:i/>
                </w:rPr>
              </w:ins>
            </m:ctrlPr>
          </m:sup>
        </m:sSup>
        <w:ins w:id="332" w:author="几" w:date="2025-07-05T00:15:30Z">
          <m:r>
            <m:rPr/>
            <w:rPr>
              <w:rFonts w:ascii="Cambria Math" w:hAnsi="Cambria Math"/>
            </w:rPr>
            <m:t>=</m:t>
          </m:r>
        </w:ins>
        <m:sSub>
          <m:sSubPr>
            <m:ctrlPr>
              <w:ins w:id="333" w:author="几" w:date="2025-07-05T00:15:30Z">
                <w:rPr>
                  <w:rFonts w:ascii="Cambria Math" w:hAnsi="Cambria Math" w:cs="Cambria Math"/>
                  <w:i/>
                </w:rPr>
              </w:ins>
            </m:ctrlPr>
          </m:sSubPr>
          <m:e>
            <w:ins w:id="334" w:author="几" w:date="2025-07-05T00:15:30Z">
              <m:r>
                <m:rPr/>
                <w:rPr>
                  <w:rFonts w:ascii="Cambria Math" w:hAnsi="Cambria Math" w:cs="Cambria Math"/>
                </w:rPr>
                <m:t>p</m:t>
              </m:r>
            </w:ins>
            <m:ctrlPr>
              <w:ins w:id="335" w:author="几" w:date="2025-07-05T00:15:30Z">
                <w:rPr>
                  <w:rFonts w:ascii="Cambria Math" w:hAnsi="Cambria Math" w:cs="Cambria Math"/>
                  <w:i/>
                </w:rPr>
              </w:ins>
            </m:ctrlPr>
          </m:e>
          <m:sub>
            <w:ins w:id="336" w:author="几" w:date="2025-07-05T00:15:30Z">
              <m:r>
                <m:rPr/>
                <w:rPr>
                  <w:rFonts w:ascii="Cambria Math" w:hAnsi="Cambria Math" w:cs="Cambria Math"/>
                </w:rPr>
                <m:t>j</m:t>
              </m:r>
            </w:ins>
            <m:ctrlPr>
              <w:ins w:id="337" w:author="几" w:date="2025-07-05T00:15:30Z">
                <w:rPr>
                  <w:rFonts w:ascii="Cambria Math" w:hAnsi="Cambria Math" w:cs="Cambria Math"/>
                  <w:i/>
                </w:rPr>
              </w:ins>
            </m:ctrlPr>
          </m:sub>
        </m:sSub>
        <w:ins w:id="338" w:author="几" w:date="2025-07-05T00:15:30Z">
          <m:r>
            <m:rPr/>
            <w:rPr>
              <w:rFonts w:ascii="Cambria Math" w:hAnsi="Cambria Math" w:cs="Cambria Math"/>
            </w:rPr>
            <m:t>+</m:t>
          </m:r>
        </w:ins>
        <w:ins w:id="339" w:author="几" w:date="2025-07-05T00:15:30Z">
          <m:r>
            <m:rPr>
              <m:sty m:val="p"/>
            </m:rPr>
            <w:rPr>
              <w:rFonts w:ascii="Cambria Math" w:hAnsi="Cambria Math" w:cs="Cambria Math"/>
            </w:rPr>
            <m:t>InR</m:t>
          </m:r>
        </w:ins>
        <w:ins w:id="340" w:author="几" w:date="2025-07-05T00:15:30Z">
          <m:r>
            <m:rPr>
              <m:sty m:val="p"/>
            </m:rPr>
            <w:rPr>
              <w:rFonts w:hint="eastAsia" w:ascii="Cambria Math" w:hAnsi="Cambria Math" w:cs="Cambria Math"/>
            </w:rPr>
            <m:t>o</m:t>
          </m:r>
        </w:ins>
        <w:ins w:id="341" w:author="几" w:date="2025-07-05T00:15:30Z">
          <m:r>
            <m:rPr>
              <m:sty m:val="p"/>
            </m:rPr>
            <w:rPr>
              <w:rFonts w:ascii="Cambria Math" w:hAnsi="Cambria Math" w:cs="Cambria Math"/>
            </w:rPr>
            <m:t>I</m:t>
          </m:r>
        </w:ins>
        <w:ins w:id="342" w:author="几" w:date="2025-07-05T00:15:30Z">
          <m:r>
            <m:rPr/>
            <w:rPr>
              <w:rFonts w:ascii="Cambria Math" w:hAnsi="Cambria Math" w:cs="Cambria Math"/>
            </w:rPr>
            <m:t>(</m:t>
          </m:r>
        </w:ins>
        <m:sSub>
          <m:sSubPr>
            <m:ctrlPr>
              <w:ins w:id="343" w:author="几" w:date="2025-07-05T00:15:30Z">
                <w:rPr>
                  <w:rFonts w:ascii="Cambria Math" w:hAnsi="Cambria Math" w:cs="Cambria Math"/>
                  <w:i/>
                </w:rPr>
              </w:ins>
            </m:ctrlPr>
          </m:sSubPr>
          <m:e>
            <w:ins w:id="344" w:author="几" w:date="2025-07-05T00:15:30Z">
              <m:r>
                <m:rPr/>
                <w:rPr>
                  <w:rFonts w:ascii="Cambria Math" w:hAnsi="Cambria Math" w:cs="Cambria Math"/>
                </w:rPr>
                <m:t>p</m:t>
              </m:r>
            </w:ins>
            <m:ctrlPr>
              <w:ins w:id="345" w:author="几" w:date="2025-07-05T00:15:30Z">
                <w:rPr>
                  <w:rFonts w:ascii="Cambria Math" w:hAnsi="Cambria Math" w:cs="Cambria Math"/>
                  <w:i/>
                </w:rPr>
              </w:ins>
            </m:ctrlPr>
          </m:e>
          <m:sub>
            <w:ins w:id="346" w:author="几" w:date="2025-07-05T00:15:30Z">
              <m:r>
                <m:rPr/>
                <w:rPr>
                  <w:rFonts w:ascii="Cambria Math" w:hAnsi="Cambria Math" w:cs="Cambria Math"/>
                </w:rPr>
                <m:t>j</m:t>
              </m:r>
            </w:ins>
            <m:ctrlPr>
              <w:ins w:id="347" w:author="几" w:date="2025-07-05T00:15:30Z">
                <w:rPr>
                  <w:rFonts w:ascii="Cambria Math" w:hAnsi="Cambria Math" w:cs="Cambria Math"/>
                  <w:i/>
                </w:rPr>
              </w:ins>
            </m:ctrlPr>
          </m:sub>
        </m:sSub>
        <w:ins w:id="348" w:author="几" w:date="2025-07-05T00:15:30Z">
          <m:r>
            <m:rPr/>
            <w:rPr>
              <w:rFonts w:ascii="Cambria Math" w:hAnsi="Cambria Math" w:cs="Cambria Math"/>
            </w:rPr>
            <m:t>,</m:t>
          </m:r>
        </w:ins>
        <w:ins w:id="349" w:author="几" w:date="2025-07-05T00:15:30Z">
          <m:r>
            <m:rPr>
              <m:sty m:val="p"/>
            </m:rPr>
            <w:rPr>
              <w:rFonts w:ascii="Cambria Math" w:hAnsi="Cambria Math"/>
            </w:rPr>
            <m:t>{</m:t>
          </m:r>
        </w:ins>
        <m:sSubSup>
          <m:sSubSupPr>
            <m:ctrlPr>
              <w:ins w:id="350" w:author="几" w:date="2025-07-05T00:15:30Z">
                <w:rPr>
                  <w:rFonts w:ascii="Cambria Math" w:hAnsi="Cambria Math"/>
                  <w:i/>
                  <w:iCs/>
                </w:rPr>
              </w:ins>
            </m:ctrlPr>
          </m:sSubSupPr>
          <m:e>
            <w:ins w:id="351" w:author="几" w:date="2025-07-05T00:15:30Z">
              <m:r>
                <m:rPr/>
                <w:rPr>
                  <w:rFonts w:hint="default" w:ascii="Cambria Math" w:hAnsi="Cambria Math"/>
                </w:rPr>
                <m:t>S</m:t>
              </m:r>
            </w:ins>
            <m:ctrlPr>
              <w:ins w:id="352" w:author="几" w:date="2025-07-05T00:15:30Z">
                <w:rPr>
                  <w:rFonts w:ascii="Cambria Math" w:hAnsi="Cambria Math"/>
                  <w:i/>
                  <w:iCs/>
                </w:rPr>
              </w:ins>
            </m:ctrlPr>
          </m:e>
          <m:sub>
            <w:ins w:id="353" w:author="几" w:date="2025-07-05T00:15:30Z">
              <m:r>
                <m:rPr/>
                <w:rPr>
                  <w:rFonts w:hint="default" w:ascii="Cambria Math" w:hAnsi="Cambria Math"/>
                </w:rPr>
                <m:t>j</m:t>
              </m:r>
            </w:ins>
            <m:ctrlPr>
              <w:ins w:id="354" w:author="几" w:date="2025-07-05T00:15:30Z">
                <w:rPr>
                  <w:rFonts w:ascii="Cambria Math" w:hAnsi="Cambria Math"/>
                  <w:i/>
                  <w:iCs/>
                </w:rPr>
              </w:ins>
            </m:ctrlPr>
          </m:sub>
          <m:sup>
            <w:ins w:id="355" w:author="几" w:date="2025-07-05T00:15:30Z">
              <m:r>
                <m:rPr/>
                <w:rPr>
                  <w:rFonts w:ascii="Cambria Math" w:hAnsi="Cambria Math"/>
                </w:rPr>
                <m:t>1</m:t>
              </m:r>
            </w:ins>
            <m:ctrlPr>
              <w:ins w:id="356" w:author="几" w:date="2025-07-05T00:15:30Z">
                <w:rPr>
                  <w:rFonts w:ascii="Cambria Math" w:hAnsi="Cambria Math"/>
                  <w:i/>
                  <w:iCs/>
                </w:rPr>
              </w:ins>
            </m:ctrlPr>
          </m:sup>
        </m:sSubSup>
        <w:ins w:id="357" w:author="几" w:date="2025-07-05T00:15:30Z">
          <m:r>
            <m:rPr/>
            <w:rPr>
              <w:rFonts w:ascii="Cambria Math" w:hAnsi="Cambria Math"/>
            </w:rPr>
            <m:t>,</m:t>
          </m:r>
        </w:ins>
        <m:sSubSup>
          <m:sSubSupPr>
            <m:ctrlPr>
              <w:ins w:id="358" w:author="几" w:date="2025-07-05T00:15:30Z">
                <w:rPr>
                  <w:rFonts w:ascii="Cambria Math" w:hAnsi="Cambria Math"/>
                  <w:i/>
                  <w:iCs/>
                </w:rPr>
              </w:ins>
            </m:ctrlPr>
          </m:sSubSupPr>
          <m:e>
            <w:ins w:id="359" w:author="几" w:date="2025-07-05T00:15:30Z">
              <m:r>
                <m:rPr/>
                <w:rPr>
                  <w:rFonts w:hint="default" w:ascii="Cambria Math" w:hAnsi="Cambria Math"/>
                </w:rPr>
                <m:t>S</m:t>
              </m:r>
            </w:ins>
            <m:ctrlPr>
              <w:ins w:id="360" w:author="几" w:date="2025-07-05T00:15:30Z">
                <w:rPr>
                  <w:rFonts w:ascii="Cambria Math" w:hAnsi="Cambria Math"/>
                  <w:i/>
                  <w:iCs/>
                </w:rPr>
              </w:ins>
            </m:ctrlPr>
          </m:e>
          <m:sub>
            <w:ins w:id="361" w:author="几" w:date="2025-07-05T00:15:30Z">
              <m:r>
                <m:rPr/>
                <w:rPr>
                  <w:rFonts w:hint="default" w:ascii="Cambria Math" w:hAnsi="Cambria Math"/>
                </w:rPr>
                <m:t>j</m:t>
              </m:r>
            </w:ins>
            <m:ctrlPr>
              <w:ins w:id="362" w:author="几" w:date="2025-07-05T00:15:30Z">
                <w:rPr>
                  <w:rFonts w:ascii="Cambria Math" w:hAnsi="Cambria Math"/>
                  <w:i/>
                  <w:iCs/>
                </w:rPr>
              </w:ins>
            </m:ctrlPr>
          </m:sub>
          <m:sup>
            <w:ins w:id="363" w:author="几" w:date="2025-07-05T00:15:30Z">
              <m:r>
                <m:rPr/>
                <w:rPr>
                  <w:rFonts w:ascii="Cambria Math" w:hAnsi="Cambria Math"/>
                </w:rPr>
                <m:t>2</m:t>
              </m:r>
            </w:ins>
            <m:ctrlPr>
              <w:ins w:id="364" w:author="几" w:date="2025-07-05T00:15:30Z">
                <w:rPr>
                  <w:rFonts w:ascii="Cambria Math" w:hAnsi="Cambria Math"/>
                  <w:i/>
                  <w:iCs/>
                </w:rPr>
              </w:ins>
            </m:ctrlPr>
          </m:sup>
        </m:sSubSup>
        <w:ins w:id="365" w:author="几" w:date="2025-07-05T00:15:30Z">
          <m:r>
            <m:rPr/>
            <w:rPr>
              <w:rFonts w:ascii="Cambria Math" w:hAnsi="Cambria Math"/>
            </w:rPr>
            <m:t>...</m:t>
          </m:r>
        </w:ins>
        <m:sSubSup>
          <m:sSubSupPr>
            <m:ctrlPr>
              <w:ins w:id="366" w:author="几" w:date="2025-07-05T00:15:30Z">
                <w:rPr>
                  <w:rFonts w:ascii="Cambria Math" w:hAnsi="Cambria Math"/>
                  <w:i/>
                  <w:iCs/>
                </w:rPr>
              </w:ins>
            </m:ctrlPr>
          </m:sSubSupPr>
          <m:e>
            <w:ins w:id="367" w:author="几" w:date="2025-07-05T00:15:30Z">
              <m:r>
                <m:rPr/>
                <w:rPr>
                  <w:rFonts w:hint="default" w:ascii="Cambria Math" w:hAnsi="Cambria Math"/>
                </w:rPr>
                <m:t>S</m:t>
              </m:r>
            </w:ins>
            <m:ctrlPr>
              <w:ins w:id="368" w:author="几" w:date="2025-07-05T00:15:30Z">
                <w:rPr>
                  <w:rFonts w:ascii="Cambria Math" w:hAnsi="Cambria Math"/>
                  <w:i/>
                  <w:iCs/>
                </w:rPr>
              </w:ins>
            </m:ctrlPr>
          </m:e>
          <m:sub>
            <w:ins w:id="369" w:author="几" w:date="2025-07-05T00:15:30Z">
              <m:r>
                <m:rPr/>
                <w:rPr>
                  <w:rFonts w:hint="default" w:ascii="Cambria Math" w:hAnsi="Cambria Math"/>
                </w:rPr>
                <m:t>j</m:t>
              </m:r>
            </w:ins>
            <m:ctrlPr>
              <w:ins w:id="370" w:author="几" w:date="2025-07-05T00:15:30Z">
                <w:rPr>
                  <w:rFonts w:ascii="Cambria Math" w:hAnsi="Cambria Math"/>
                  <w:i/>
                  <w:iCs/>
                </w:rPr>
              </w:ins>
            </m:ctrlPr>
          </m:sub>
          <m:sup>
            <w:ins w:id="371" w:author="几" w:date="2025-07-05T00:15:30Z">
              <m:r>
                <m:rPr/>
                <w:rPr>
                  <w:rFonts w:ascii="Cambria Math" w:hAnsi="Cambria Math"/>
                </w:rPr>
                <m:t>16</m:t>
              </m:r>
            </w:ins>
            <m:ctrlPr>
              <w:ins w:id="372" w:author="几" w:date="2025-07-05T00:15:30Z">
                <w:rPr>
                  <w:rFonts w:ascii="Cambria Math" w:hAnsi="Cambria Math"/>
                  <w:i/>
                  <w:iCs/>
                </w:rPr>
              </w:ins>
            </m:ctrlPr>
          </m:sup>
        </m:sSubSup>
        <w:ins w:id="373" w:author="几" w:date="2025-07-05T00:15:30Z">
          <m:r>
            <m:rPr>
              <m:sty m:val="p"/>
            </m:rPr>
            <w:rPr>
              <w:rFonts w:ascii="Cambria Math" w:hAnsi="Cambria Math"/>
            </w:rPr>
            <m:t>}</m:t>
          </m:r>
        </w:ins>
        <w:ins w:id="374" w:author="几" w:date="2025-07-05T00:15:30Z">
          <m:r>
            <m:rPr/>
            <w:rPr>
              <w:rFonts w:ascii="Cambria Math" w:hAnsi="Cambria Math" w:cs="Cambria Math"/>
            </w:rPr>
            <m:t xml:space="preserve">); </m:t>
          </m:r>
        </w:ins>
        <m:sSup>
          <m:sSupPr>
            <m:ctrlPr>
              <w:ins w:id="375" w:author="几" w:date="2025-07-05T00:15:30Z">
                <w:rPr>
                  <w:rFonts w:ascii="Cambria Math" w:hAnsi="Cambria Math"/>
                  <w:i/>
                </w:rPr>
              </w:ins>
            </m:ctrlPr>
          </m:sSupPr>
          <m:e>
            <m:sSub>
              <m:sSubPr>
                <m:ctrlPr>
                  <w:ins w:id="376" w:author="几" w:date="2025-07-05T00:15:30Z">
                    <w:rPr>
                      <w:rFonts w:ascii="Cambria Math" w:hAnsi="Cambria Math" w:cs="Cambria Math"/>
                      <w:i/>
                    </w:rPr>
                  </w:ins>
                </m:ctrlPr>
              </m:sSubPr>
              <m:e>
                <w:ins w:id="377" w:author="几" w:date="2025-07-05T00:15:30Z">
                  <m:r>
                    <m:rPr/>
                    <w:rPr>
                      <w:rFonts w:ascii="Cambria Math" w:hAnsi="Cambria Math" w:cs="Cambria Math"/>
                    </w:rPr>
                    <m:t>p</m:t>
                  </m:r>
                </w:ins>
                <m:ctrlPr>
                  <w:ins w:id="378" w:author="几" w:date="2025-07-05T00:15:30Z">
                    <w:rPr>
                      <w:rFonts w:ascii="Cambria Math" w:hAnsi="Cambria Math" w:cs="Cambria Math"/>
                      <w:i/>
                    </w:rPr>
                  </w:ins>
                </m:ctrlPr>
              </m:e>
              <m:sub>
                <w:ins w:id="379" w:author="几" w:date="2025-07-05T00:15:30Z">
                  <m:r>
                    <m:rPr/>
                    <w:rPr>
                      <w:rFonts w:ascii="Cambria Math" w:hAnsi="Cambria Math" w:cs="Cambria Math"/>
                    </w:rPr>
                    <m:t>j</m:t>
                  </m:r>
                </w:ins>
                <m:ctrlPr>
                  <w:ins w:id="380" w:author="几" w:date="2025-07-05T00:15:30Z">
                    <w:rPr>
                      <w:rFonts w:ascii="Cambria Math" w:hAnsi="Cambria Math" w:cs="Cambria Math"/>
                      <w:i/>
                    </w:rPr>
                  </w:ins>
                </m:ctrlPr>
              </m:sub>
            </m:sSub>
            <m:ctrlPr>
              <w:ins w:id="381" w:author="几" w:date="2025-07-05T00:15:30Z">
                <w:rPr>
                  <w:rFonts w:ascii="Cambria Math" w:hAnsi="Cambria Math"/>
                  <w:i/>
                </w:rPr>
              </w:ins>
            </m:ctrlPr>
          </m:e>
          <m:sup>
            <w:ins w:id="382" w:author="几" w:date="2025-07-05T00:15:30Z">
              <m:r>
                <m:rPr/>
                <w:rPr>
                  <w:rFonts w:ascii="Cambria Math" w:hAnsi="Cambria Math"/>
                </w:rPr>
                <m:t>^</m:t>
              </m:r>
            </w:ins>
            <m:ctrlPr>
              <w:ins w:id="383" w:author="几" w:date="2025-07-05T00:15:30Z">
                <w:rPr>
                  <w:rFonts w:ascii="Cambria Math" w:hAnsi="Cambria Math"/>
                  <w:i/>
                </w:rPr>
              </w:ins>
            </m:ctrlPr>
          </m:sup>
        </m:sSup>
        <w:ins w:id="384" w:author="几" w:date="2025-07-05T00:15:30Z">
          <m:r>
            <m:rPr/>
            <w:rPr>
              <w:rFonts w:ascii="Cambria Math" w:hAnsi="Cambria Math" w:cs="Cambria Math"/>
            </w:rPr>
            <m:t>∈</m:t>
          </m:r>
        </w:ins>
        <m:sSup>
          <m:sSupPr>
            <m:ctrlPr>
              <w:ins w:id="385" w:author="几" w:date="2025-07-05T00:15:30Z">
                <w:rPr>
                  <w:rFonts w:ascii="Cambria Math" w:hAnsi="Cambria Math" w:cs="Cambria Math"/>
                  <w:i/>
                </w:rPr>
              </w:ins>
            </m:ctrlPr>
          </m:sSupPr>
          <m:e>
            <w:ins w:id="386" w:author="几" w:date="2025-07-05T00:15:30Z">
              <m:r>
                <m:rPr/>
                <w:rPr>
                  <w:rFonts w:ascii="Cambria Math" w:hAnsi="Cambria Math" w:cs="Cambria Math"/>
                </w:rPr>
                <m:t>R</m:t>
              </m:r>
            </w:ins>
            <m:ctrlPr>
              <w:ins w:id="387" w:author="几" w:date="2025-07-05T00:15:30Z">
                <w:rPr>
                  <w:rFonts w:ascii="Cambria Math" w:hAnsi="Cambria Math" w:cs="Cambria Math"/>
                  <w:i/>
                </w:rPr>
              </w:ins>
            </m:ctrlPr>
          </m:e>
          <m:sup>
            <w:ins w:id="388" w:author="几" w:date="2025-07-05T00:15:30Z">
              <m:r>
                <m:rPr/>
                <w:rPr>
                  <w:rFonts w:ascii="Cambria Math" w:hAnsi="Cambria Math" w:cs="Cambria Math"/>
                </w:rPr>
                <m:t>N</m:t>
              </m:r>
            </w:ins>
            <m:ctrlPr>
              <w:ins w:id="389" w:author="几" w:date="2025-07-05T00:15:30Z">
                <w:rPr>
                  <w:rFonts w:ascii="Cambria Math" w:hAnsi="Cambria Math" w:cs="Cambria Math"/>
                  <w:i/>
                </w:rPr>
              </w:ins>
            </m:ctrlPr>
          </m:sup>
        </m:sSup>
        <w:ins w:id="390" w:author="几" w:date="2025-07-05T00:15:30Z">
          <m:r>
            <m:rPr/>
            <w:rPr>
              <w:rFonts w:ascii="Cambria Math" w:hAnsi="Cambria Math" w:cs="Cambria Math"/>
            </w:rPr>
            <m:t>,</m:t>
          </m:r>
        </w:ins>
        <w:ins w:id="391" w:author="几" w:date="2025-07-05T00:15:30Z">
          <m:r>
            <m:rPr/>
            <w:rPr>
              <w:rFonts w:ascii="Cambria Math" w:hAnsi="Cambria Math"/>
            </w:rPr>
            <m:t>(j=1,2,3)</m:t>
          </m:r>
        </w:ins>
      </m:oMath>
      <w:ins w:id="392" w:author="几" w:date="2025-07-05T00:15:30Z">
        <w:r>
          <w:rPr>
            <w:rFonts w:hint="eastAsia" w:hAnsi="Cambria Math"/>
          </w:rPr>
          <w:t xml:space="preserve">             </w:t>
        </w:r>
      </w:ins>
      <w:ins w:id="393" w:author="几" w:date="2025-07-05T00:15:30Z">
        <w:r>
          <w:rPr>
            <w:rFonts w:hint="eastAsia"/>
          </w:rPr>
          <w:t>（</w:t>
        </w:r>
      </w:ins>
      <w:ins w:id="394" w:author="几" w:date="2025-07-05T00:15:43Z">
        <w:r>
          <w:rPr>
            <w:rFonts w:hint="eastAsia"/>
            <w:lang w:val="en-US" w:eastAsia="zh-CN"/>
          </w:rPr>
          <w:t>15</w:t>
        </w:r>
      </w:ins>
      <w:ins w:id="395" w:author="几" w:date="2025-07-05T00:15:30Z">
        <w:r>
          <w:rPr>
            <w:rFonts w:hint="eastAsia"/>
          </w:rPr>
          <w:t>）</w:t>
        </w:r>
      </w:ins>
    </w:p>
    <w:p w14:paraId="5726EADE">
      <w:pPr>
        <w:spacing w:before="0" w:beforeLines="0"/>
        <w:ind w:firstLine="420" w:firstLineChars="0"/>
        <w:rPr>
          <w:ins w:id="396" w:author="几" w:date="2025-07-05T00:15:30Z"/>
          <w:rFonts w:hAnsi="Cambria Math"/>
        </w:rPr>
      </w:pPr>
      <w:ins w:id="397" w:author="几" w:date="2025-07-05T00:15:30Z">
        <w:r>
          <w:rPr>
            <w:rFonts w:hint="eastAsia" w:hAnsi="Cambria Math" w:cs="Cambria Math"/>
          </w:rPr>
          <w:t>其中的InRoI函数表示的是N个令牌代表的位置是否在分割图像内，如果是就返还一个小值增加该令牌的得分</w:t>
        </w:r>
      </w:ins>
      <m:oMath>
        <m:sSup>
          <m:sSupPr>
            <m:ctrlPr>
              <w:ins w:id="398" w:author="几" w:date="2025-07-05T00:15:30Z">
                <w:rPr>
                  <w:rFonts w:ascii="Cambria Math" w:hAnsi="Cambria Math"/>
                  <w:i/>
                </w:rPr>
              </w:ins>
            </m:ctrlPr>
          </m:sSupPr>
          <m:e>
            <m:sSub>
              <m:sSubPr>
                <m:ctrlPr>
                  <w:ins w:id="399" w:author="几" w:date="2025-07-05T00:15:30Z">
                    <w:rPr>
                      <w:rFonts w:ascii="Cambria Math" w:hAnsi="Cambria Math" w:cs="Cambria Math"/>
                      <w:i/>
                    </w:rPr>
                  </w:ins>
                </m:ctrlPr>
              </m:sSubPr>
              <m:e>
                <w:ins w:id="400" w:author="几" w:date="2025-07-05T00:15:30Z">
                  <m:r>
                    <m:rPr/>
                    <w:rPr>
                      <w:rFonts w:ascii="Cambria Math" w:hAnsi="Cambria Math" w:cs="Cambria Math"/>
                    </w:rPr>
                    <m:t>p</m:t>
                  </m:r>
                </w:ins>
                <m:ctrlPr>
                  <w:ins w:id="401" w:author="几" w:date="2025-07-05T00:15:30Z">
                    <w:rPr>
                      <w:rFonts w:ascii="Cambria Math" w:hAnsi="Cambria Math" w:cs="Cambria Math"/>
                      <w:i/>
                    </w:rPr>
                  </w:ins>
                </m:ctrlPr>
              </m:e>
              <m:sub>
                <w:ins w:id="402" w:author="几" w:date="2025-07-05T00:15:30Z">
                  <m:r>
                    <m:rPr/>
                    <w:rPr>
                      <w:rFonts w:ascii="Cambria Math" w:hAnsi="Cambria Math" w:cs="Cambria Math"/>
                    </w:rPr>
                    <m:t>j</m:t>
                  </m:r>
                </w:ins>
                <m:ctrlPr>
                  <w:ins w:id="403" w:author="几" w:date="2025-07-05T00:15:30Z">
                    <w:rPr>
                      <w:rFonts w:ascii="Cambria Math" w:hAnsi="Cambria Math" w:cs="Cambria Math"/>
                      <w:i/>
                    </w:rPr>
                  </w:ins>
                </m:ctrlPr>
              </m:sub>
            </m:sSub>
            <m:ctrlPr>
              <w:ins w:id="404" w:author="几" w:date="2025-07-05T00:15:30Z">
                <w:rPr>
                  <w:rFonts w:ascii="Cambria Math" w:hAnsi="Cambria Math"/>
                  <w:i/>
                </w:rPr>
              </w:ins>
            </m:ctrlPr>
          </m:e>
          <m:sup>
            <w:ins w:id="405" w:author="几" w:date="2025-07-05T00:15:30Z">
              <m:r>
                <m:rPr/>
                <w:rPr>
                  <w:rFonts w:ascii="Cambria Math" w:hAnsi="Cambria Math"/>
                </w:rPr>
                <m:t>^</m:t>
              </m:r>
            </w:ins>
            <m:ctrlPr>
              <w:ins w:id="406" w:author="几" w:date="2025-07-05T00:15:30Z">
                <w:rPr>
                  <w:rFonts w:ascii="Cambria Math" w:hAnsi="Cambria Math"/>
                  <w:i/>
                </w:rPr>
              </w:ins>
            </m:ctrlPr>
          </m:sup>
        </m:sSup>
      </m:oMath>
      <w:ins w:id="407" w:author="几" w:date="2025-07-05T00:15:30Z">
        <w:r>
          <w:rPr>
            <w:rFonts w:hint="eastAsia" w:hAnsi="Cambria Math"/>
          </w:rPr>
          <w:t>。如果不在就返还0。具体如下：</w:t>
        </w:r>
      </w:ins>
    </w:p>
    <w:p w14:paraId="75E16776">
      <w:pPr>
        <w:spacing w:before="0" w:beforeLines="0"/>
        <w:ind w:firstLine="420" w:firstLineChars="0"/>
        <w:jc w:val="right"/>
        <w:rPr>
          <w:ins w:id="408" w:author="几" w:date="2025-07-05T00:15:30Z"/>
          <w:rFonts w:hAnsi="Cambria Math"/>
        </w:rPr>
      </w:pPr>
      <m:oMath>
        <w:ins w:id="409" w:author="几" w:date="2025-07-05T00:15:30Z">
          <m:r>
            <m:rPr>
              <m:sty m:val="p"/>
            </m:rPr>
            <w:rPr>
              <w:rFonts w:hint="eastAsia" w:ascii="Cambria Math" w:hAnsi="Cambria Math"/>
            </w:rPr>
            <m:t>I</m:t>
          </m:r>
        </w:ins>
        <w:ins w:id="410" w:author="几" w:date="2025-07-05T00:15:30Z">
          <m:r>
            <m:rPr>
              <m:sty m:val="p"/>
            </m:rPr>
            <w:rPr>
              <w:rFonts w:ascii="Cambria Math" w:hAnsi="Cambria Math"/>
            </w:rPr>
            <m:t>nRoI(</m:t>
          </m:r>
        </w:ins>
        <m:sSub>
          <m:sSubPr>
            <m:ctrlPr>
              <w:ins w:id="411" w:author="几" w:date="2025-07-05T00:15:30Z">
                <w:rPr>
                  <w:rFonts w:ascii="Cambria Math" w:hAnsi="Cambria Math" w:cs="Cambria Math"/>
                  <w:i/>
                </w:rPr>
              </w:ins>
            </m:ctrlPr>
          </m:sSubPr>
          <m:e>
            <w:ins w:id="412" w:author="几" w:date="2025-07-05T00:15:30Z">
              <m:r>
                <m:rPr/>
                <w:rPr>
                  <w:rFonts w:ascii="Cambria Math" w:hAnsi="Cambria Math" w:cs="Cambria Math"/>
                </w:rPr>
                <m:t>p</m:t>
              </m:r>
            </w:ins>
            <m:ctrlPr>
              <w:ins w:id="413" w:author="几" w:date="2025-07-05T00:15:30Z">
                <w:rPr>
                  <w:rFonts w:ascii="Cambria Math" w:hAnsi="Cambria Math" w:cs="Cambria Math"/>
                  <w:i/>
                </w:rPr>
              </w:ins>
            </m:ctrlPr>
          </m:e>
          <m:sub>
            <w:ins w:id="414" w:author="几" w:date="2025-07-05T00:15:30Z">
              <m:r>
                <m:rPr/>
                <w:rPr>
                  <w:rFonts w:ascii="Cambria Math" w:hAnsi="Cambria Math" w:cs="Cambria Math"/>
                </w:rPr>
                <m:t>j</m:t>
              </m:r>
            </w:ins>
            <m:ctrlPr>
              <w:ins w:id="415" w:author="几" w:date="2025-07-05T00:15:30Z">
                <w:rPr>
                  <w:rFonts w:ascii="Cambria Math" w:hAnsi="Cambria Math" w:cs="Cambria Math"/>
                  <w:i/>
                </w:rPr>
              </w:ins>
            </m:ctrlPr>
          </m:sub>
        </m:sSub>
        <w:ins w:id="416" w:author="几" w:date="2025-07-05T00:15:30Z">
          <m:r>
            <m:rPr/>
            <w:rPr>
              <w:rFonts w:ascii="Cambria Math" w:hAnsi="Cambria Math" w:cs="Cambria Math"/>
            </w:rPr>
            <m:t>,</m:t>
          </m:r>
        </w:ins>
        <w:ins w:id="417" w:author="几" w:date="2025-07-05T00:15:30Z">
          <m:r>
            <m:rPr>
              <m:sty m:val="p"/>
            </m:rPr>
            <w:rPr>
              <w:rFonts w:ascii="Cambria Math" w:hAnsi="Cambria Math"/>
            </w:rPr>
            <m:t>{</m:t>
          </m:r>
        </w:ins>
        <m:sSubSup>
          <m:sSubSupPr>
            <m:ctrlPr>
              <w:ins w:id="418" w:author="几" w:date="2025-07-05T00:15:30Z">
                <w:rPr>
                  <w:rFonts w:ascii="Cambria Math" w:hAnsi="Cambria Math"/>
                  <w:i/>
                  <w:iCs/>
                </w:rPr>
              </w:ins>
            </m:ctrlPr>
          </m:sSubSupPr>
          <m:e>
            <w:ins w:id="419" w:author="几" w:date="2025-07-05T00:15:30Z">
              <m:r>
                <m:rPr/>
                <w:rPr>
                  <w:rFonts w:hint="default" w:ascii="Cambria Math" w:hAnsi="Cambria Math"/>
                </w:rPr>
                <m:t>S</m:t>
              </m:r>
            </w:ins>
            <m:ctrlPr>
              <w:ins w:id="420" w:author="几" w:date="2025-07-05T00:15:30Z">
                <w:rPr>
                  <w:rFonts w:ascii="Cambria Math" w:hAnsi="Cambria Math"/>
                  <w:i/>
                  <w:iCs/>
                </w:rPr>
              </w:ins>
            </m:ctrlPr>
          </m:e>
          <m:sub>
            <w:ins w:id="421" w:author="几" w:date="2025-07-05T00:15:30Z">
              <m:r>
                <m:rPr/>
                <w:rPr>
                  <w:rFonts w:hint="default" w:ascii="Cambria Math" w:hAnsi="Cambria Math"/>
                </w:rPr>
                <m:t>j</m:t>
              </m:r>
            </w:ins>
            <m:ctrlPr>
              <w:ins w:id="422" w:author="几" w:date="2025-07-05T00:15:30Z">
                <w:rPr>
                  <w:rFonts w:ascii="Cambria Math" w:hAnsi="Cambria Math"/>
                  <w:i/>
                  <w:iCs/>
                </w:rPr>
              </w:ins>
            </m:ctrlPr>
          </m:sub>
          <m:sup>
            <w:ins w:id="423" w:author="几" w:date="2025-07-05T00:15:30Z">
              <m:r>
                <m:rPr/>
                <w:rPr>
                  <w:rFonts w:ascii="Cambria Math" w:hAnsi="Cambria Math"/>
                </w:rPr>
                <m:t>1</m:t>
              </m:r>
            </w:ins>
            <m:ctrlPr>
              <w:ins w:id="424" w:author="几" w:date="2025-07-05T00:15:30Z">
                <w:rPr>
                  <w:rFonts w:ascii="Cambria Math" w:hAnsi="Cambria Math"/>
                  <w:i/>
                  <w:iCs/>
                </w:rPr>
              </w:ins>
            </m:ctrlPr>
          </m:sup>
        </m:sSubSup>
        <w:ins w:id="425" w:author="几" w:date="2025-07-05T00:15:30Z">
          <m:r>
            <m:rPr/>
            <w:rPr>
              <w:rFonts w:ascii="Cambria Math" w:hAnsi="Cambria Math"/>
            </w:rPr>
            <m:t>,</m:t>
          </m:r>
        </w:ins>
        <m:sSubSup>
          <m:sSubSupPr>
            <m:ctrlPr>
              <w:ins w:id="426" w:author="几" w:date="2025-07-05T00:15:30Z">
                <w:rPr>
                  <w:rFonts w:ascii="Cambria Math" w:hAnsi="Cambria Math"/>
                  <w:i/>
                  <w:iCs/>
                </w:rPr>
              </w:ins>
            </m:ctrlPr>
          </m:sSubSupPr>
          <m:e>
            <w:ins w:id="427" w:author="几" w:date="2025-07-05T00:15:30Z">
              <m:r>
                <m:rPr/>
                <w:rPr>
                  <w:rFonts w:hint="default" w:ascii="Cambria Math" w:hAnsi="Cambria Math"/>
                </w:rPr>
                <m:t>S</m:t>
              </m:r>
            </w:ins>
            <m:ctrlPr>
              <w:ins w:id="428" w:author="几" w:date="2025-07-05T00:15:30Z">
                <w:rPr>
                  <w:rFonts w:ascii="Cambria Math" w:hAnsi="Cambria Math"/>
                  <w:i/>
                  <w:iCs/>
                </w:rPr>
              </w:ins>
            </m:ctrlPr>
          </m:e>
          <m:sub>
            <w:ins w:id="429" w:author="几" w:date="2025-07-05T00:15:30Z">
              <m:r>
                <m:rPr/>
                <w:rPr>
                  <w:rFonts w:hint="default" w:ascii="Cambria Math" w:hAnsi="Cambria Math"/>
                </w:rPr>
                <m:t>j</m:t>
              </m:r>
            </w:ins>
            <m:ctrlPr>
              <w:ins w:id="430" w:author="几" w:date="2025-07-05T00:15:30Z">
                <w:rPr>
                  <w:rFonts w:ascii="Cambria Math" w:hAnsi="Cambria Math"/>
                  <w:i/>
                  <w:iCs/>
                </w:rPr>
              </w:ins>
            </m:ctrlPr>
          </m:sub>
          <m:sup>
            <w:ins w:id="431" w:author="几" w:date="2025-07-05T00:15:30Z">
              <m:r>
                <m:rPr/>
                <w:rPr>
                  <w:rFonts w:ascii="Cambria Math" w:hAnsi="Cambria Math"/>
                </w:rPr>
                <m:t>2</m:t>
              </m:r>
            </w:ins>
            <m:ctrlPr>
              <w:ins w:id="432" w:author="几" w:date="2025-07-05T00:15:30Z">
                <w:rPr>
                  <w:rFonts w:ascii="Cambria Math" w:hAnsi="Cambria Math"/>
                  <w:i/>
                  <w:iCs/>
                </w:rPr>
              </w:ins>
            </m:ctrlPr>
          </m:sup>
        </m:sSubSup>
        <w:ins w:id="433" w:author="几" w:date="2025-07-05T00:15:30Z">
          <m:r>
            <m:rPr/>
            <w:rPr>
              <w:rFonts w:ascii="Cambria Math" w:hAnsi="Cambria Math"/>
            </w:rPr>
            <m:t>...</m:t>
          </m:r>
        </w:ins>
        <m:sSubSup>
          <m:sSubSupPr>
            <m:ctrlPr>
              <w:ins w:id="434" w:author="几" w:date="2025-07-05T00:15:30Z">
                <w:rPr>
                  <w:rFonts w:ascii="Cambria Math" w:hAnsi="Cambria Math"/>
                  <w:i/>
                  <w:iCs/>
                </w:rPr>
              </w:ins>
            </m:ctrlPr>
          </m:sSubSupPr>
          <m:e>
            <w:ins w:id="435" w:author="几" w:date="2025-07-05T00:15:30Z">
              <m:r>
                <m:rPr/>
                <w:rPr>
                  <w:rFonts w:hint="default" w:ascii="Cambria Math" w:hAnsi="Cambria Math"/>
                </w:rPr>
                <m:t>S</m:t>
              </m:r>
            </w:ins>
            <m:ctrlPr>
              <w:ins w:id="436" w:author="几" w:date="2025-07-05T00:15:30Z">
                <w:rPr>
                  <w:rFonts w:ascii="Cambria Math" w:hAnsi="Cambria Math"/>
                  <w:i/>
                  <w:iCs/>
                </w:rPr>
              </w:ins>
            </m:ctrlPr>
          </m:e>
          <m:sub>
            <w:ins w:id="437" w:author="几" w:date="2025-07-05T00:15:30Z">
              <m:r>
                <m:rPr/>
                <w:rPr>
                  <w:rFonts w:hint="default" w:ascii="Cambria Math" w:hAnsi="Cambria Math"/>
                </w:rPr>
                <m:t>j</m:t>
              </m:r>
            </w:ins>
            <m:ctrlPr>
              <w:ins w:id="438" w:author="几" w:date="2025-07-05T00:15:30Z">
                <w:rPr>
                  <w:rFonts w:ascii="Cambria Math" w:hAnsi="Cambria Math"/>
                  <w:i/>
                  <w:iCs/>
                </w:rPr>
              </w:ins>
            </m:ctrlPr>
          </m:sub>
          <m:sup>
            <w:ins w:id="439" w:author="几" w:date="2025-07-05T00:15:30Z">
              <m:r>
                <m:rPr/>
                <w:rPr>
                  <w:rFonts w:ascii="Cambria Math" w:hAnsi="Cambria Math"/>
                </w:rPr>
                <m:t>16</m:t>
              </m:r>
            </w:ins>
            <m:ctrlPr>
              <w:ins w:id="440" w:author="几" w:date="2025-07-05T00:15:30Z">
                <w:rPr>
                  <w:rFonts w:ascii="Cambria Math" w:hAnsi="Cambria Math"/>
                  <w:i/>
                  <w:iCs/>
                </w:rPr>
              </w:ins>
            </m:ctrlPr>
          </m:sup>
        </m:sSubSup>
        <w:ins w:id="441" w:author="几" w:date="2025-07-05T00:15:30Z">
          <m:r>
            <m:rPr>
              <m:sty m:val="p"/>
            </m:rPr>
            <w:rPr>
              <w:rFonts w:ascii="Cambria Math" w:hAnsi="Cambria Math"/>
            </w:rPr>
            <m:t>})=</m:t>
          </m:r>
        </w:ins>
        <m:d>
          <m:dPr>
            <m:begChr m:val="{"/>
            <m:endChr m:val=""/>
            <m:ctrlPr>
              <w:ins w:id="442" w:author="几" w:date="2025-07-05T00:15:30Z">
                <w:rPr>
                  <w:rFonts w:ascii="Cambria Math" w:hAnsi="Cambria Math"/>
                  <w:i/>
                </w:rPr>
              </w:ins>
            </m:ctrlPr>
          </m:dPr>
          <m:e>
            <m:eqArr>
              <m:eqArrPr>
                <m:ctrlPr>
                  <w:ins w:id="443" w:author="几" w:date="2025-07-05T00:15:30Z">
                    <w:rPr>
                      <w:rFonts w:ascii="Cambria Math" w:hAnsi="Cambria Math"/>
                      <w:i/>
                    </w:rPr>
                  </w:ins>
                </m:ctrlPr>
              </m:eqArrPr>
              <m:e>
                <w:ins w:id="444" w:author="几" w:date="2025-07-05T00:15:30Z">
                  <m:r>
                    <m:rPr/>
                    <w:rPr>
                      <w:rFonts w:ascii="Cambria Math" w:hAnsi="Cambria Math"/>
                    </w:rPr>
                    <m:t xml:space="preserve">α ; </m:t>
                  </m:r>
                </w:ins>
                <w:ins w:id="445" w:author="几" w:date="2025-07-05T00:15:30Z">
                  <m:r>
                    <m:rPr>
                      <m:sty m:val="p"/>
                    </m:rPr>
                    <w:rPr>
                      <w:rFonts w:ascii="Cambria Math" w:hAnsi="Cambria Math"/>
                    </w:rPr>
                    <m:t>if</m:t>
                  </m:r>
                </w:ins>
                <w:ins w:id="446" w:author="几" w:date="2025-07-05T00:15:30Z">
                  <m:r>
                    <m:rPr/>
                    <w:rPr>
                      <w:rFonts w:ascii="Cambria Math" w:hAnsi="Cambria Math"/>
                    </w:rPr>
                    <m:t>(</m:t>
                  </m:r>
                </w:ins>
                <m:sSub>
                  <m:sSubPr>
                    <m:ctrlPr>
                      <w:ins w:id="447" w:author="几" w:date="2025-07-05T00:15:30Z">
                        <w:rPr>
                          <w:rFonts w:ascii="Cambria Math" w:hAnsi="Cambria Math" w:cs="Cambria Math"/>
                          <w:i/>
                        </w:rPr>
                      </w:ins>
                    </m:ctrlPr>
                  </m:sSubPr>
                  <m:e>
                    <w:ins w:id="448" w:author="几" w:date="2025-07-05T00:15:30Z">
                      <m:r>
                        <m:rPr/>
                        <w:rPr>
                          <w:rFonts w:ascii="Cambria Math" w:hAnsi="Cambria Math" w:cs="Cambria Math"/>
                        </w:rPr>
                        <m:t>p</m:t>
                      </m:r>
                    </w:ins>
                    <m:ctrlPr>
                      <w:ins w:id="449" w:author="几" w:date="2025-07-05T00:15:30Z">
                        <w:rPr>
                          <w:rFonts w:ascii="Cambria Math" w:hAnsi="Cambria Math" w:cs="Cambria Math"/>
                          <w:i/>
                        </w:rPr>
                      </w:ins>
                    </m:ctrlPr>
                  </m:e>
                  <m:sub>
                    <w:ins w:id="450" w:author="几" w:date="2025-07-05T00:15:30Z">
                      <m:r>
                        <m:rPr/>
                        <w:rPr>
                          <w:rFonts w:ascii="Cambria Math" w:hAnsi="Cambria Math" w:cs="Cambria Math"/>
                        </w:rPr>
                        <m:t>j</m:t>
                      </m:r>
                    </w:ins>
                    <m:ctrlPr>
                      <w:ins w:id="451" w:author="几" w:date="2025-07-05T00:15:30Z">
                        <w:rPr>
                          <w:rFonts w:ascii="Cambria Math" w:hAnsi="Cambria Math" w:cs="Cambria Math"/>
                          <w:i/>
                        </w:rPr>
                      </w:ins>
                    </m:ctrlPr>
                  </m:sub>
                </m:sSub>
                <w:ins w:id="452" w:author="几" w:date="2025-07-05T00:15:30Z">
                  <m:r>
                    <m:rPr/>
                    <w:rPr>
                      <w:rFonts w:ascii="Cambria Math" w:hAnsi="Cambria Math" w:cs="Cambria Math"/>
                    </w:rPr>
                    <m:t xml:space="preserve"> </m:t>
                  </m:r>
                </w:ins>
                <w:ins w:id="453" w:author="几" w:date="2025-07-05T00:15:30Z">
                  <m:r>
                    <m:rPr>
                      <m:sty m:val="p"/>
                    </m:rPr>
                    <w:rPr>
                      <w:rFonts w:ascii="Cambria Math" w:hAnsi="Cambria Math" w:cs="Cambria Math"/>
                    </w:rPr>
                    <m:t>in Region of Interest</m:t>
                  </m:r>
                </w:ins>
                <w:ins w:id="454" w:author="几" w:date="2025-07-05T00:15:30Z">
                  <m:r>
                    <m:rPr/>
                    <w:rPr>
                      <w:rFonts w:ascii="Cambria Math" w:hAnsi="Cambria Math"/>
                    </w:rPr>
                    <m:t>)</m:t>
                  </m:r>
                </w:ins>
                <m:ctrlPr>
                  <w:ins w:id="455" w:author="几" w:date="2025-07-05T00:15:30Z">
                    <w:rPr>
                      <w:rFonts w:ascii="Cambria Math" w:hAnsi="Cambria Math"/>
                      <w:i/>
                    </w:rPr>
                  </w:ins>
                </m:ctrlPr>
              </m:e>
              <m:e>
                <w:ins w:id="456" w:author="几" w:date="2025-07-05T00:15:30Z">
                  <m:r>
                    <m:rPr/>
                    <w:rPr>
                      <w:rFonts w:ascii="Cambria Math" w:hAnsi="Cambria Math"/>
                    </w:rPr>
                    <m:t xml:space="preserve">0 ; else                                           </m:t>
                  </m:r>
                </w:ins>
                <m:ctrlPr>
                  <w:ins w:id="457" w:author="几" w:date="2025-07-05T00:15:30Z">
                    <w:rPr>
                      <w:rFonts w:ascii="Cambria Math" w:hAnsi="Cambria Math"/>
                      <w:i/>
                    </w:rPr>
                  </w:ins>
                </m:ctrlPr>
              </m:e>
            </m:eqArr>
            <w:ins w:id="458" w:author="几" w:date="2025-07-05T00:15:30Z">
              <m:r>
                <m:rPr/>
                <w:rPr>
                  <w:rFonts w:ascii="Cambria Math" w:hAnsi="Cambria Math"/>
                </w:rPr>
                <m:t>,(j=1,2,3)</m:t>
              </m:r>
            </w:ins>
            <m:ctrlPr>
              <w:ins w:id="459" w:author="几" w:date="2025-07-05T00:15:30Z">
                <w:rPr>
                  <w:rFonts w:ascii="Cambria Math" w:hAnsi="Cambria Math"/>
                  <w:i/>
                </w:rPr>
              </w:ins>
            </m:ctrlPr>
          </m:e>
        </m:d>
      </m:oMath>
      <w:ins w:id="460" w:author="几" w:date="2025-07-05T00:15:30Z">
        <w:r>
          <w:rPr>
            <w:rFonts w:hint="eastAsia" w:hAnsi="Cambria Math"/>
          </w:rPr>
          <w:t xml:space="preserve">        </w:t>
        </w:r>
      </w:ins>
      <w:ins w:id="461" w:author="几" w:date="2025-07-05T00:15:30Z">
        <w:r>
          <w:rPr>
            <w:rFonts w:hint="eastAsia"/>
          </w:rPr>
          <w:t>（</w:t>
        </w:r>
      </w:ins>
      <w:ins w:id="462" w:author="几" w:date="2025-07-05T00:15:45Z">
        <w:r>
          <w:rPr>
            <w:rFonts w:hint="eastAsia"/>
            <w:lang w:val="en-US" w:eastAsia="zh-CN"/>
          </w:rPr>
          <w:t>16</w:t>
        </w:r>
      </w:ins>
      <w:ins w:id="463" w:author="几" w:date="2025-07-05T00:15:30Z">
        <w:r>
          <w:rPr>
            <w:rFonts w:hint="eastAsia"/>
          </w:rPr>
          <w:t>）</w:t>
        </w:r>
      </w:ins>
    </w:p>
    <w:p w14:paraId="18C392DD">
      <w:pPr>
        <w:spacing w:before="0" w:beforeLines="0"/>
        <w:ind w:firstLine="420" w:firstLineChars="0"/>
        <w:rPr>
          <w:ins w:id="464" w:author="几" w:date="2025-07-05T00:15:30Z"/>
          <w:rFonts w:hAnsi="Cambria Math"/>
        </w:rPr>
      </w:pPr>
      <w:ins w:id="465" w:author="几" w:date="2025-07-05T00:15:30Z">
        <w:r>
          <w:rPr>
            <w:rFonts w:hint="eastAsia" w:hAnsi="Cambria Math"/>
          </w:rPr>
          <w:t>最终我们获得了三个独立的遮掩得分评价</w:t>
        </w:r>
      </w:ins>
    </w:p>
    <w:p w14:paraId="546E09C4">
      <w:pPr>
        <w:spacing w:before="0" w:beforeLines="0"/>
        <w:ind w:firstLine="420" w:firstLineChars="0"/>
        <w:jc w:val="right"/>
        <w:rPr>
          <w:ins w:id="466" w:author="几" w:date="2025-07-05T00:15:30Z"/>
          <w:rFonts w:hAnsi="Cambria Math"/>
        </w:rPr>
      </w:pPr>
      <m:oMath>
        <w:ins w:id="467" w:author="几" w:date="2025-07-05T00:15:30Z">
          <m:r>
            <m:rPr/>
            <w:rPr>
              <w:rFonts w:ascii="Cambria Math" w:hAnsi="Cambria Math" w:cs="Cambria Math"/>
            </w:rPr>
            <m:t xml:space="preserve"> </m:t>
          </m:r>
        </w:ins>
        <m:sSup>
          <m:sSupPr>
            <m:ctrlPr>
              <w:ins w:id="468" w:author="几" w:date="2025-07-05T00:15:30Z">
                <w:rPr>
                  <w:rFonts w:ascii="Cambria Math" w:hAnsi="Cambria Math"/>
                  <w:i/>
                </w:rPr>
              </w:ins>
            </m:ctrlPr>
          </m:sSupPr>
          <m:e>
            <m:sSub>
              <m:sSubPr>
                <m:ctrlPr>
                  <w:ins w:id="469" w:author="几" w:date="2025-07-05T00:15:30Z">
                    <w:rPr>
                      <w:rFonts w:ascii="Cambria Math" w:hAnsi="Cambria Math" w:cs="Cambria Math"/>
                      <w:i/>
                    </w:rPr>
                  </w:ins>
                </m:ctrlPr>
              </m:sSubPr>
              <m:e>
                <w:ins w:id="470" w:author="几" w:date="2025-07-05T00:15:30Z">
                  <m:r>
                    <m:rPr/>
                    <w:rPr>
                      <w:rFonts w:ascii="Cambria Math" w:hAnsi="Cambria Math" w:cs="Cambria Math"/>
                    </w:rPr>
                    <m:t>p</m:t>
                  </m:r>
                </w:ins>
                <m:ctrlPr>
                  <w:ins w:id="471" w:author="几" w:date="2025-07-05T00:15:30Z">
                    <w:rPr>
                      <w:rFonts w:ascii="Cambria Math" w:hAnsi="Cambria Math" w:cs="Cambria Math"/>
                      <w:i/>
                    </w:rPr>
                  </w:ins>
                </m:ctrlPr>
              </m:e>
              <m:sub>
                <w:ins w:id="472" w:author="几" w:date="2025-07-05T00:15:30Z">
                  <m:r>
                    <m:rPr/>
                    <w:rPr>
                      <w:rFonts w:ascii="Cambria Math" w:hAnsi="Cambria Math" w:cs="Cambria Math"/>
                    </w:rPr>
                    <m:t>j</m:t>
                  </m:r>
                </w:ins>
                <m:ctrlPr>
                  <w:ins w:id="473" w:author="几" w:date="2025-07-05T00:15:30Z">
                    <w:rPr>
                      <w:rFonts w:ascii="Cambria Math" w:hAnsi="Cambria Math" w:cs="Cambria Math"/>
                      <w:i/>
                    </w:rPr>
                  </w:ins>
                </m:ctrlPr>
              </m:sub>
            </m:sSub>
            <m:ctrlPr>
              <w:ins w:id="474" w:author="几" w:date="2025-07-05T00:15:30Z">
                <w:rPr>
                  <w:rFonts w:ascii="Cambria Math" w:hAnsi="Cambria Math"/>
                  <w:i/>
                </w:rPr>
              </w:ins>
            </m:ctrlPr>
          </m:e>
          <m:sup>
            <w:ins w:id="475" w:author="几" w:date="2025-07-05T00:15:30Z">
              <m:r>
                <m:rPr/>
                <w:rPr>
                  <w:rFonts w:ascii="Cambria Math" w:hAnsi="Cambria Math"/>
                </w:rPr>
                <m:t>^</m:t>
              </m:r>
            </w:ins>
            <m:ctrlPr>
              <w:ins w:id="476" w:author="几" w:date="2025-07-05T00:15:30Z">
                <w:rPr>
                  <w:rFonts w:ascii="Cambria Math" w:hAnsi="Cambria Math"/>
                  <w:i/>
                </w:rPr>
              </w:ins>
            </m:ctrlPr>
          </m:sup>
        </m:sSup>
        <w:ins w:id="477" w:author="几" w:date="2025-07-05T00:15:30Z">
          <m:r>
            <m:rPr/>
            <w:rPr>
              <w:rFonts w:ascii="Cambria Math" w:hAnsi="Cambria Math" w:cs="Cambria Math"/>
            </w:rPr>
            <m:t>∈</m:t>
          </m:r>
        </w:ins>
        <m:sSup>
          <m:sSupPr>
            <m:ctrlPr>
              <w:ins w:id="478" w:author="几" w:date="2025-07-05T00:15:30Z">
                <w:rPr>
                  <w:rFonts w:ascii="Cambria Math" w:hAnsi="Cambria Math" w:cs="Cambria Math"/>
                  <w:i/>
                </w:rPr>
              </w:ins>
            </m:ctrlPr>
          </m:sSupPr>
          <m:e>
            <w:ins w:id="479" w:author="几" w:date="2025-07-05T00:15:30Z">
              <m:r>
                <m:rPr/>
                <w:rPr>
                  <w:rFonts w:ascii="Cambria Math" w:hAnsi="Cambria Math" w:cs="Cambria Math"/>
                </w:rPr>
                <m:t>R</m:t>
              </m:r>
            </w:ins>
            <m:ctrlPr>
              <w:ins w:id="480" w:author="几" w:date="2025-07-05T00:15:30Z">
                <w:rPr>
                  <w:rFonts w:ascii="Cambria Math" w:hAnsi="Cambria Math" w:cs="Cambria Math"/>
                  <w:i/>
                </w:rPr>
              </w:ins>
            </m:ctrlPr>
          </m:e>
          <m:sup>
            <w:ins w:id="481" w:author="几" w:date="2025-07-05T00:15:30Z">
              <m:r>
                <m:rPr/>
                <w:rPr>
                  <w:rFonts w:ascii="Cambria Math" w:hAnsi="Cambria Math" w:cs="Cambria Math"/>
                </w:rPr>
                <m:t>N</m:t>
              </m:r>
            </w:ins>
            <m:ctrlPr>
              <w:ins w:id="482" w:author="几" w:date="2025-07-05T00:15:30Z">
                <w:rPr>
                  <w:rFonts w:ascii="Cambria Math" w:hAnsi="Cambria Math" w:cs="Cambria Math"/>
                  <w:i/>
                </w:rPr>
              </w:ins>
            </m:ctrlPr>
          </m:sup>
        </m:sSup>
        <w:ins w:id="483" w:author="几" w:date="2025-07-05T00:15:30Z">
          <m:r>
            <m:rPr/>
            <w:rPr>
              <w:rFonts w:ascii="Cambria Math" w:hAnsi="Cambria Math" w:cs="Cambria Math"/>
            </w:rPr>
            <m:t>,</m:t>
          </m:r>
        </w:ins>
        <w:ins w:id="484" w:author="几" w:date="2025-07-05T00:15:30Z">
          <m:r>
            <m:rPr/>
            <w:rPr>
              <w:rFonts w:ascii="Cambria Math" w:hAnsi="Cambria Math"/>
            </w:rPr>
            <m:t>(j=1,2,3)</m:t>
          </m:r>
        </w:ins>
      </m:oMath>
      <w:ins w:id="485" w:author="几" w:date="2025-07-05T00:15:30Z">
        <w:r>
          <w:rPr>
            <w:rFonts w:hint="eastAsia" w:hAnsi="Cambria Math"/>
          </w:rPr>
          <w:t xml:space="preserve">                               </w:t>
        </w:r>
      </w:ins>
      <w:ins w:id="486" w:author="几" w:date="2025-07-05T00:15:30Z">
        <w:r>
          <w:rPr>
            <w:rFonts w:hint="eastAsia"/>
          </w:rPr>
          <w:t>（</w:t>
        </w:r>
      </w:ins>
      <w:ins w:id="487" w:author="几" w:date="2025-07-05T00:15:46Z">
        <w:r>
          <w:rPr>
            <w:rFonts w:hint="eastAsia"/>
            <w:lang w:val="en-US" w:eastAsia="zh-CN"/>
          </w:rPr>
          <w:t>1</w:t>
        </w:r>
      </w:ins>
      <w:ins w:id="488" w:author="几" w:date="2025-07-05T00:15:47Z">
        <w:r>
          <w:rPr>
            <w:rFonts w:hint="eastAsia"/>
            <w:lang w:val="en-US" w:eastAsia="zh-CN"/>
          </w:rPr>
          <w:t>7</w:t>
        </w:r>
      </w:ins>
      <w:ins w:id="489" w:author="几" w:date="2025-07-05T00:15:30Z">
        <w:r>
          <w:rPr>
            <w:rFonts w:hint="eastAsia"/>
          </w:rPr>
          <w:t>）</w:t>
        </w:r>
      </w:ins>
    </w:p>
    <w:p w14:paraId="2596D6E0">
      <w:pPr>
        <w:spacing w:before="0" w:beforeLines="0"/>
        <w:ind w:firstLine="420" w:firstLineChars="0"/>
        <w:rPr>
          <w:ins w:id="490" w:author="几" w:date="2025-07-05T00:15:30Z"/>
          <w:rFonts w:hint="eastAsia" w:hAnsi="Cambria Math" w:cs="Cambria Math"/>
          <w:rPrChange w:id="491" w:author="几" w:date="2025-07-05T00:37:22Z">
            <w:rPr>
              <w:ins w:id="492" w:author="几" w:date="2025-07-05T00:15:30Z"/>
              <w:rFonts w:hAnsi="Cambria Math" w:cs="Cambria Math"/>
            </w:rPr>
          </w:rPrChange>
        </w:rPr>
      </w:pPr>
      <w:ins w:id="493" w:author="几" w:date="2025-07-05T00:15:30Z">
        <w:r>
          <w:rPr>
            <w:rFonts w:hint="eastAsia" w:hAnsi="Cambria Math" w:cs="Cambria Math"/>
            <w:rPrChange w:id="494" w:author="几" w:date="2025-07-05T00:37:22Z">
              <w:rPr>
                <w:rFonts w:hint="eastAsia" w:hAnsi="Cambria Math"/>
              </w:rPr>
            </w:rPrChange>
          </w:rPr>
          <w:t>将这个</w:t>
        </w:r>
      </w:ins>
      <m:oMath>
        <m:sSup>
          <m:sSupPr>
            <m:ctrlPr>
              <w:ins w:id="496" w:author="几" w:date="2025-07-05T00:15:30Z">
                <w:rPr>
                  <w:rFonts w:hint="eastAsia" w:ascii="Cambria Math" w:hAnsi="Cambria Math" w:cs="Cambria Math"/>
                  <w:i w:val="0"/>
                </w:rPr>
              </w:ins>
            </m:ctrlPr>
          </m:sSupPr>
          <m:e>
            <w:ins w:id="497" w:author="几" w:date="2025-07-05T00:15:30Z">
              <m:r>
                <m:rPr>
                  <m:sty m:val="p"/>
                </m:rPr>
                <w:rPr>
                  <w:rFonts w:hint="eastAsia" w:ascii="Cambria Math" w:hAnsi="Cambria Math" w:cs="Cambria Math"/>
                </w:rPr>
                <m:t>R</m:t>
              </m:r>
            </w:ins>
            <m:ctrlPr>
              <w:ins w:id="498" w:author="几" w:date="2025-07-05T00:15:30Z">
                <w:rPr>
                  <w:rFonts w:hint="eastAsia" w:ascii="Cambria Math" w:hAnsi="Cambria Math" w:cs="Cambria Math"/>
                  <w:i w:val="0"/>
                </w:rPr>
              </w:ins>
            </m:ctrlPr>
          </m:e>
          <m:sup>
            <w:ins w:id="499" w:author="几" w:date="2025-07-05T00:15:30Z">
              <m:r>
                <m:rPr>
                  <m:sty m:val="p"/>
                </m:rPr>
                <w:rPr>
                  <w:rFonts w:hint="eastAsia" w:ascii="Cambria Math" w:hAnsi="Cambria Math" w:cs="Cambria Math"/>
                </w:rPr>
                <m:t>N×3</m:t>
              </m:r>
            </w:ins>
            <m:ctrlPr>
              <w:ins w:id="500" w:author="几" w:date="2025-07-05T00:15:30Z">
                <w:rPr>
                  <w:rFonts w:hint="eastAsia" w:ascii="Cambria Math" w:hAnsi="Cambria Math" w:cs="Cambria Math"/>
                  <w:i w:val="0"/>
                </w:rPr>
              </w:ins>
            </m:ctrlPr>
          </m:sup>
        </m:sSup>
      </m:oMath>
      <w:ins w:id="501" w:author="几" w:date="2025-07-05T00:15:30Z">
        <w:r>
          <w:rPr>
            <w:rFonts w:hint="eastAsia" w:hAnsi="Cambria Math" w:cs="Cambria Math"/>
            <w:rPrChange w:id="502" w:author="几" w:date="2025-07-05T00:37:22Z">
              <w:rPr>
                <w:rFonts w:hint="eastAsia" w:hAnsi="Cambria Math" w:cs="Cambria Math"/>
              </w:rPr>
            </w:rPrChange>
          </w:rPr>
          <w:t>的得分输入门控网络中</w:t>
        </w:r>
      </w:ins>
    </w:p>
    <w:p w14:paraId="30DE74CD">
      <w:pPr>
        <w:spacing w:before="0" w:beforeLines="0"/>
        <w:ind w:firstLine="420" w:firstLineChars="0"/>
        <w:jc w:val="right"/>
        <w:rPr>
          <w:ins w:id="504" w:author="几" w:date="2025-07-05T00:15:30Z"/>
          <w:rFonts w:hAnsi="Cambria Math" w:cs="Cambria Math"/>
          <w:sz w:val="22"/>
        </w:rPr>
      </w:pPr>
      <m:oMath>
        <w:ins w:id="505" w:author="几" w:date="2025-07-05T00:15:30Z">
          <m:r>
            <m:rPr>
              <m:sty m:val="p"/>
            </m:rPr>
            <w:rPr>
              <w:rFonts w:ascii="Cambria Math" w:hAnsi="Cambria Math" w:cs="Cambria Math"/>
            </w:rPr>
            <m:t>W=FC(</m:t>
          </m:r>
        </w:ins>
        <m:sSup>
          <m:sSupPr>
            <m:ctrlPr>
              <w:ins w:id="506" w:author="几" w:date="2025-07-05T00:15:30Z">
                <w:rPr>
                  <w:rFonts w:ascii="Cambria Math" w:hAnsi="Cambria Math"/>
                  <w:i/>
                </w:rPr>
              </w:ins>
            </m:ctrlPr>
          </m:sSupPr>
          <m:e>
            <m:sSub>
              <m:sSubPr>
                <m:ctrlPr>
                  <w:ins w:id="507" w:author="几" w:date="2025-07-05T00:15:30Z">
                    <w:rPr>
                      <w:rFonts w:ascii="Cambria Math" w:hAnsi="Cambria Math" w:cs="Cambria Math"/>
                      <w:i/>
                    </w:rPr>
                  </w:ins>
                </m:ctrlPr>
              </m:sSubPr>
              <m:e>
                <w:ins w:id="508" w:author="几" w:date="2025-07-05T00:15:30Z">
                  <m:r>
                    <m:rPr/>
                    <w:rPr>
                      <w:rFonts w:ascii="Cambria Math" w:hAnsi="Cambria Math" w:cs="Cambria Math"/>
                    </w:rPr>
                    <m:t>p</m:t>
                  </m:r>
                </w:ins>
                <m:ctrlPr>
                  <w:ins w:id="509" w:author="几" w:date="2025-07-05T00:15:30Z">
                    <w:rPr>
                      <w:rFonts w:ascii="Cambria Math" w:hAnsi="Cambria Math" w:cs="Cambria Math"/>
                      <w:i/>
                    </w:rPr>
                  </w:ins>
                </m:ctrlPr>
              </m:e>
              <m:sub>
                <w:ins w:id="510" w:author="几" w:date="2025-07-05T00:15:30Z">
                  <m:r>
                    <m:rPr/>
                    <w:rPr>
                      <w:rFonts w:ascii="Cambria Math" w:hAnsi="Cambria Math" w:cs="Cambria Math"/>
                    </w:rPr>
                    <m:t>1</m:t>
                  </m:r>
                </w:ins>
                <m:ctrlPr>
                  <w:ins w:id="511" w:author="几" w:date="2025-07-05T00:15:30Z">
                    <w:rPr>
                      <w:rFonts w:ascii="Cambria Math" w:hAnsi="Cambria Math" w:cs="Cambria Math"/>
                      <w:i/>
                    </w:rPr>
                  </w:ins>
                </m:ctrlPr>
              </m:sub>
            </m:sSub>
            <m:ctrlPr>
              <w:ins w:id="512" w:author="几" w:date="2025-07-05T00:15:30Z">
                <w:rPr>
                  <w:rFonts w:ascii="Cambria Math" w:hAnsi="Cambria Math"/>
                  <w:i/>
                </w:rPr>
              </w:ins>
            </m:ctrlPr>
          </m:e>
          <m:sup>
            <w:ins w:id="513" w:author="几" w:date="2025-07-05T00:15:30Z">
              <m:r>
                <m:rPr/>
                <w:rPr>
                  <w:rFonts w:ascii="Cambria Math" w:hAnsi="Cambria Math"/>
                </w:rPr>
                <m:t>^</m:t>
              </m:r>
            </w:ins>
            <m:ctrlPr>
              <w:ins w:id="514" w:author="几" w:date="2025-07-05T00:15:30Z">
                <w:rPr>
                  <w:rFonts w:ascii="Cambria Math" w:hAnsi="Cambria Math"/>
                  <w:i/>
                </w:rPr>
              </w:ins>
            </m:ctrlPr>
          </m:sup>
        </m:sSup>
        <w:ins w:id="515" w:author="几" w:date="2025-07-05T00:15:30Z">
          <m:r>
            <m:rPr>
              <m:sty m:val="p"/>
            </m:rPr>
            <w:rPr>
              <w:rFonts w:ascii="Cambria Math" w:hAnsi="Cambria Math"/>
            </w:rPr>
            <m:t>,</m:t>
          </m:r>
        </w:ins>
        <m:sSup>
          <m:sSupPr>
            <m:ctrlPr>
              <w:ins w:id="516" w:author="几" w:date="2025-07-05T00:15:30Z">
                <w:rPr>
                  <w:rFonts w:ascii="Cambria Math" w:hAnsi="Cambria Math"/>
                  <w:i/>
                </w:rPr>
              </w:ins>
            </m:ctrlPr>
          </m:sSupPr>
          <m:e>
            <m:sSub>
              <m:sSubPr>
                <m:ctrlPr>
                  <w:ins w:id="517" w:author="几" w:date="2025-07-05T00:15:30Z">
                    <w:rPr>
                      <w:rFonts w:ascii="Cambria Math" w:hAnsi="Cambria Math" w:cs="Cambria Math"/>
                      <w:i/>
                    </w:rPr>
                  </w:ins>
                </m:ctrlPr>
              </m:sSubPr>
              <m:e>
                <w:ins w:id="518" w:author="几" w:date="2025-07-05T00:15:30Z">
                  <m:r>
                    <m:rPr/>
                    <w:rPr>
                      <w:rFonts w:ascii="Cambria Math" w:hAnsi="Cambria Math" w:cs="Cambria Math"/>
                    </w:rPr>
                    <m:t>p</m:t>
                  </m:r>
                </w:ins>
                <m:ctrlPr>
                  <w:ins w:id="519" w:author="几" w:date="2025-07-05T00:15:30Z">
                    <w:rPr>
                      <w:rFonts w:ascii="Cambria Math" w:hAnsi="Cambria Math" w:cs="Cambria Math"/>
                      <w:i/>
                    </w:rPr>
                  </w:ins>
                </m:ctrlPr>
              </m:e>
              <m:sub>
                <w:ins w:id="520" w:author="几" w:date="2025-07-05T00:15:30Z">
                  <m:r>
                    <m:rPr/>
                    <w:rPr>
                      <w:rFonts w:ascii="Cambria Math" w:hAnsi="Cambria Math" w:cs="Cambria Math"/>
                    </w:rPr>
                    <m:t>2</m:t>
                  </m:r>
                </w:ins>
                <m:ctrlPr>
                  <w:ins w:id="521" w:author="几" w:date="2025-07-05T00:15:30Z">
                    <w:rPr>
                      <w:rFonts w:ascii="Cambria Math" w:hAnsi="Cambria Math" w:cs="Cambria Math"/>
                      <w:i/>
                    </w:rPr>
                  </w:ins>
                </m:ctrlPr>
              </m:sub>
            </m:sSub>
            <m:ctrlPr>
              <w:ins w:id="522" w:author="几" w:date="2025-07-05T00:15:30Z">
                <w:rPr>
                  <w:rFonts w:ascii="Cambria Math" w:hAnsi="Cambria Math"/>
                  <w:i/>
                </w:rPr>
              </w:ins>
            </m:ctrlPr>
          </m:e>
          <m:sup>
            <w:ins w:id="523" w:author="几" w:date="2025-07-05T00:15:30Z">
              <m:r>
                <m:rPr/>
                <w:rPr>
                  <w:rFonts w:ascii="Cambria Math" w:hAnsi="Cambria Math"/>
                </w:rPr>
                <m:t>^</m:t>
              </m:r>
            </w:ins>
            <m:ctrlPr>
              <w:ins w:id="524" w:author="几" w:date="2025-07-05T00:15:30Z">
                <w:rPr>
                  <w:rFonts w:ascii="Cambria Math" w:hAnsi="Cambria Math"/>
                  <w:i/>
                </w:rPr>
              </w:ins>
            </m:ctrlPr>
          </m:sup>
        </m:sSup>
        <w:ins w:id="525" w:author="几" w:date="2025-07-05T00:15:30Z">
          <m:r>
            <m:rPr>
              <m:sty m:val="p"/>
            </m:rPr>
            <w:rPr>
              <w:rFonts w:ascii="Cambria Math" w:hAnsi="Cambria Math"/>
            </w:rPr>
            <m:t>,</m:t>
          </m:r>
        </w:ins>
        <m:sSup>
          <m:sSupPr>
            <m:ctrlPr>
              <w:ins w:id="526" w:author="几" w:date="2025-07-05T00:15:30Z">
                <w:rPr>
                  <w:rFonts w:ascii="Cambria Math" w:hAnsi="Cambria Math"/>
                  <w:i/>
                </w:rPr>
              </w:ins>
            </m:ctrlPr>
          </m:sSupPr>
          <m:e>
            <m:sSub>
              <m:sSubPr>
                <m:ctrlPr>
                  <w:ins w:id="527" w:author="几" w:date="2025-07-05T00:15:30Z">
                    <w:rPr>
                      <w:rFonts w:ascii="Cambria Math" w:hAnsi="Cambria Math" w:cs="Cambria Math"/>
                      <w:i/>
                    </w:rPr>
                  </w:ins>
                </m:ctrlPr>
              </m:sSubPr>
              <m:e>
                <w:ins w:id="528" w:author="几" w:date="2025-07-05T00:15:30Z">
                  <m:r>
                    <m:rPr/>
                    <w:rPr>
                      <w:rFonts w:ascii="Cambria Math" w:hAnsi="Cambria Math" w:cs="Cambria Math"/>
                    </w:rPr>
                    <m:t>p</m:t>
                  </m:r>
                </w:ins>
                <m:ctrlPr>
                  <w:ins w:id="529" w:author="几" w:date="2025-07-05T00:15:30Z">
                    <w:rPr>
                      <w:rFonts w:ascii="Cambria Math" w:hAnsi="Cambria Math" w:cs="Cambria Math"/>
                      <w:i/>
                    </w:rPr>
                  </w:ins>
                </m:ctrlPr>
              </m:e>
              <m:sub>
                <w:ins w:id="530" w:author="几" w:date="2025-07-05T00:15:30Z">
                  <m:r>
                    <m:rPr/>
                    <w:rPr>
                      <w:rFonts w:ascii="Cambria Math" w:hAnsi="Cambria Math" w:cs="Cambria Math"/>
                    </w:rPr>
                    <m:t>3</m:t>
                  </m:r>
                </w:ins>
                <m:ctrlPr>
                  <w:ins w:id="531" w:author="几" w:date="2025-07-05T00:15:30Z">
                    <w:rPr>
                      <w:rFonts w:ascii="Cambria Math" w:hAnsi="Cambria Math" w:cs="Cambria Math"/>
                      <w:i/>
                    </w:rPr>
                  </w:ins>
                </m:ctrlPr>
              </m:sub>
            </m:sSub>
            <m:ctrlPr>
              <w:ins w:id="532" w:author="几" w:date="2025-07-05T00:15:30Z">
                <w:rPr>
                  <w:rFonts w:ascii="Cambria Math" w:hAnsi="Cambria Math"/>
                  <w:i/>
                </w:rPr>
              </w:ins>
            </m:ctrlPr>
          </m:e>
          <m:sup>
            <w:ins w:id="533" w:author="几" w:date="2025-07-05T00:15:30Z">
              <m:r>
                <m:rPr/>
                <w:rPr>
                  <w:rFonts w:ascii="Cambria Math" w:hAnsi="Cambria Math"/>
                </w:rPr>
                <m:t>^</m:t>
              </m:r>
            </w:ins>
            <m:ctrlPr>
              <w:ins w:id="534" w:author="几" w:date="2025-07-05T00:15:30Z">
                <w:rPr>
                  <w:rFonts w:ascii="Cambria Math" w:hAnsi="Cambria Math"/>
                  <w:i/>
                </w:rPr>
              </w:ins>
            </m:ctrlPr>
          </m:sup>
        </m:sSup>
        <w:ins w:id="535" w:author="几" w:date="2025-07-05T00:15:30Z">
          <m:r>
            <m:rPr>
              <m:sty m:val="p"/>
            </m:rPr>
            <w:rPr>
              <w:rFonts w:ascii="Cambria Math" w:hAnsi="Cambria Math" w:cs="Cambria Math"/>
            </w:rPr>
            <m:t>);W</m:t>
          </m:r>
        </w:ins>
        <w:ins w:id="536" w:author="几" w:date="2025-07-05T00:15:30Z">
          <m:r>
            <m:rPr>
              <m:sty m:val="p"/>
            </m:rPr>
            <w:rPr>
              <w:rFonts w:ascii="Cambria Math" w:hAnsi="Cambria Math" w:cs="Cambria Math"/>
              <w:sz w:val="22"/>
            </w:rPr>
            <m:t>∈</m:t>
          </m:r>
        </w:ins>
        <m:sSup>
          <m:sSupPr>
            <m:ctrlPr>
              <w:ins w:id="537" w:author="几" w:date="2025-07-05T00:15:30Z">
                <w:rPr>
                  <w:rFonts w:ascii="Cambria Math" w:hAnsi="Cambria Math" w:cs="Cambria Math"/>
                  <w:sz w:val="22"/>
                </w:rPr>
              </w:ins>
            </m:ctrlPr>
          </m:sSupPr>
          <m:e>
            <w:ins w:id="538" w:author="几" w:date="2025-07-05T00:15:30Z">
              <m:r>
                <m:rPr>
                  <m:sty m:val="p"/>
                </m:rPr>
                <w:rPr>
                  <w:rFonts w:ascii="Cambria Math" w:hAnsi="Cambria Math" w:cs="Cambria Math"/>
                  <w:sz w:val="22"/>
                </w:rPr>
                <m:t>R</m:t>
              </m:r>
            </w:ins>
            <m:ctrlPr>
              <w:ins w:id="539" w:author="几" w:date="2025-07-05T00:15:30Z">
                <w:rPr>
                  <w:rFonts w:ascii="Cambria Math" w:hAnsi="Cambria Math" w:cs="Cambria Math"/>
                  <w:sz w:val="22"/>
                </w:rPr>
              </w:ins>
            </m:ctrlPr>
          </m:e>
          <m:sup>
            <w:ins w:id="540" w:author="几" w:date="2025-07-05T00:15:30Z">
              <m:r>
                <m:rPr>
                  <m:sty m:val="p"/>
                </m:rPr>
                <w:rPr>
                  <w:rFonts w:ascii="Cambria Math" w:hAnsi="Cambria Math" w:cs="Cambria Math"/>
                  <w:sz w:val="22"/>
                </w:rPr>
                <m:t xml:space="preserve">3 </m:t>
              </m:r>
            </w:ins>
            <m:ctrlPr>
              <w:ins w:id="541" w:author="几" w:date="2025-07-05T00:15:30Z">
                <w:rPr>
                  <w:rFonts w:ascii="Cambria Math" w:hAnsi="Cambria Math" w:cs="Cambria Math"/>
                  <w:sz w:val="22"/>
                </w:rPr>
              </w:ins>
            </m:ctrlPr>
          </m:sup>
        </m:sSup>
      </m:oMath>
      <w:ins w:id="542" w:author="几" w:date="2025-07-05T00:15:30Z">
        <w:r>
          <w:rPr>
            <w:rFonts w:hint="eastAsia" w:hAnsi="Cambria Math" w:cs="Cambria Math"/>
            <w:sz w:val="22"/>
          </w:rPr>
          <w:t xml:space="preserve">                        </w:t>
        </w:r>
      </w:ins>
      <w:ins w:id="543" w:author="几" w:date="2025-07-05T00:15:30Z">
        <w:r>
          <w:rPr>
            <w:rFonts w:hint="eastAsia"/>
          </w:rPr>
          <w:t>（</w:t>
        </w:r>
      </w:ins>
      <w:ins w:id="544" w:author="几" w:date="2025-07-05T00:15:48Z">
        <w:r>
          <w:rPr>
            <w:rFonts w:hint="eastAsia"/>
            <w:lang w:val="en-US" w:eastAsia="zh-CN"/>
          </w:rPr>
          <w:t>1</w:t>
        </w:r>
      </w:ins>
      <w:ins w:id="545" w:author="几" w:date="2025-07-05T00:15:49Z">
        <w:r>
          <w:rPr>
            <w:rFonts w:hint="eastAsia"/>
            <w:lang w:val="en-US" w:eastAsia="zh-CN"/>
          </w:rPr>
          <w:t>8</w:t>
        </w:r>
      </w:ins>
      <w:ins w:id="546" w:author="几" w:date="2025-07-05T00:15:30Z">
        <w:r>
          <w:rPr>
            <w:rFonts w:hint="eastAsia"/>
          </w:rPr>
          <w:t>）</w:t>
        </w:r>
      </w:ins>
    </w:p>
    <w:p w14:paraId="52B8AC65">
      <w:pPr>
        <w:spacing w:before="0" w:beforeLines="0"/>
        <w:ind w:firstLine="420" w:firstLineChars="0"/>
        <w:rPr>
          <w:ins w:id="548" w:author="几" w:date="2025-07-05T00:12:21Z"/>
          <w:rFonts w:hint="eastAsia" w:hAnsi="Cambria Math"/>
        </w:rPr>
        <w:pPrChange w:id="547" w:author="几" w:date="2025-07-05T00:16:15Z">
          <w:pPr>
            <w:spacing w:before="0" w:beforeLines="0"/>
            <w:ind w:firstLine="420" w:firstLineChars="0"/>
          </w:pPr>
        </w:pPrChange>
      </w:pPr>
      <w:ins w:id="549" w:author="几" w:date="2025-07-05T00:15:30Z">
        <w:r>
          <w:rPr>
            <w:rFonts w:hint="eastAsia" w:hAnsi="Cambria Math" w:cs="Cambria Math"/>
            <w:sz w:val="21"/>
          </w:rPr>
          <w:t>然后将</w:t>
        </w:r>
      </w:ins>
      <w:ins w:id="550" w:author="几" w:date="2025-07-05T00:15:30Z">
        <w:r>
          <w:rPr>
            <w:rFonts w:hint="eastAsia" w:hAnsi="Cambria Math" w:cs="Cambria Math"/>
            <w:sz w:val="21"/>
          </w:rPr>
          <w:t>W</w:t>
        </w:r>
      </w:ins>
      <w:ins w:id="551" w:author="几" w:date="2025-07-05T00:15:30Z">
        <w:r>
          <w:rPr>
            <w:rFonts w:hint="eastAsia" w:hAnsi="Cambria Math" w:cs="Cambria Math"/>
            <w:rPrChange w:id="552" w:author="几" w:date="2025-07-05T00:37:18Z">
              <w:rPr/>
            </w:rPrChange>
          </w:rPr>
          <w:commentReference w:id="21"/>
        </w:r>
      </w:ins>
      <w:ins w:id="554" w:author="几" w:date="2025-07-05T00:15:30Z">
        <w:r>
          <w:rPr>
            <w:rFonts w:hint="eastAsia" w:hAnsi="Cambria Math" w:cs="Cambria Math"/>
            <w:sz w:val="21"/>
          </w:rPr>
          <w:t>和</w:t>
        </w:r>
      </w:ins>
      <m:oMath>
        <m:sSup>
          <m:sSupPr>
            <m:ctrlPr>
              <w:ins w:id="555" w:author="几" w:date="2025-07-05T00:15:30Z">
                <w:rPr>
                  <w:rFonts w:hint="eastAsia" w:ascii="Cambria Math" w:hAnsi="Cambria Math" w:cs="Cambria Math"/>
                  <w:i w:val="0"/>
                </w:rPr>
              </w:ins>
            </m:ctrlPr>
          </m:sSupPr>
          <m:e>
            <w:ins w:id="556" w:author="几" w:date="2025-07-05T00:15:30Z">
              <m:r>
                <m:rPr>
                  <m:sty m:val="p"/>
                </m:rPr>
                <w:rPr>
                  <w:rFonts w:hint="eastAsia" w:ascii="Cambria Math" w:hAnsi="Cambria Math" w:cs="Cambria Math"/>
                </w:rPr>
                <m:t>R</m:t>
              </m:r>
            </w:ins>
            <m:ctrlPr>
              <w:ins w:id="557" w:author="几" w:date="2025-07-05T00:15:30Z">
                <w:rPr>
                  <w:rFonts w:hint="eastAsia" w:ascii="Cambria Math" w:hAnsi="Cambria Math" w:cs="Cambria Math"/>
                  <w:i w:val="0"/>
                </w:rPr>
              </w:ins>
            </m:ctrlPr>
          </m:e>
          <m:sup>
            <w:ins w:id="558" w:author="几" w:date="2025-07-05T00:15:30Z">
              <m:r>
                <m:rPr>
                  <m:sty m:val="p"/>
                </m:rPr>
                <w:rPr>
                  <w:rFonts w:hint="eastAsia" w:ascii="Cambria Math" w:hAnsi="Cambria Math" w:cs="Cambria Math"/>
                </w:rPr>
                <m:t>N×3</m:t>
              </m:r>
            </w:ins>
            <m:ctrlPr>
              <w:ins w:id="559" w:author="几" w:date="2025-07-05T00:15:30Z">
                <w:rPr>
                  <w:rFonts w:hint="eastAsia" w:ascii="Cambria Math" w:hAnsi="Cambria Math" w:cs="Cambria Math"/>
                  <w:i w:val="0"/>
                </w:rPr>
              </w:ins>
            </m:ctrlPr>
          </m:sup>
        </m:sSup>
      </m:oMath>
      <w:ins w:id="560" w:author="几" w:date="2025-07-05T00:15:30Z">
        <w:r>
          <w:rPr>
            <w:rFonts w:hint="eastAsia" w:hAnsi="Cambria Math" w:cs="Cambria Math"/>
          </w:rPr>
          <w:t>的得分相乘后相加得到最终的令牌得分。</w:t>
        </w:r>
      </w:ins>
    </w:p>
    <w:p w14:paraId="0BC15ED8">
      <w:pPr>
        <w:spacing w:before="0" w:beforeLines="0"/>
        <w:ind w:firstLine="420" w:firstLineChars="0"/>
        <w:rPr>
          <w:ins w:id="561" w:author="几" w:date="2025-07-05T00:17:53Z"/>
          <w:rFonts w:hint="eastAsia" w:hAnsi="Cambria Math"/>
        </w:rPr>
      </w:pPr>
      <w:r>
        <w:rPr>
          <w:rFonts w:hint="eastAsia" w:hAnsi="Cambria Math"/>
        </w:rPr>
        <w:t>然后我们将前10%得分的令牌</w:t>
      </w:r>
      <m:oMath>
        <m:sSub>
          <m:sSubPr>
            <m:ctrlPr>
              <w:ins w:id="562" w:author="几" w:date="2025-07-05T00:23:26Z">
                <w:rPr>
                  <w:rFonts w:hint="default" w:ascii="Cambria Math" w:hAnsi="Cambria Math"/>
                  <w:i/>
                  <w:highlight w:val="green"/>
                  <w:lang w:val="en-US" w:eastAsia="zh-CN"/>
                </w:rPr>
              </w:ins>
            </m:ctrlPr>
          </m:sSubPr>
          <m:e>
            <w:ins w:id="563" w:author="几" w:date="2025-07-05T00:23:26Z">
              <m:r>
                <m:rPr/>
                <w:rPr>
                  <w:rFonts w:hint="default" w:ascii="Cambria Math" w:hAnsi="Cambria Math"/>
                  <w:highlight w:val="green"/>
                  <w:lang w:val="en-US" w:eastAsia="zh-CN"/>
                </w:rPr>
                <m:t>x</m:t>
              </m:r>
            </w:ins>
            <m:ctrlPr>
              <w:ins w:id="564" w:author="几" w:date="2025-07-05T00:23:26Z">
                <w:rPr>
                  <w:rFonts w:hint="default" w:ascii="Cambria Math" w:hAnsi="Cambria Math"/>
                  <w:i/>
                  <w:highlight w:val="green"/>
                  <w:lang w:val="en-US" w:eastAsia="zh-CN"/>
                </w:rPr>
              </w:ins>
            </m:ctrlPr>
          </m:e>
          <m:sub>
            <w:ins w:id="565" w:author="几" w:date="2025-07-05T00:23:26Z">
              <m:r>
                <m:rPr/>
                <w:rPr>
                  <w:rFonts w:hint="default" w:ascii="Cambria Math" w:hAnsi="Cambria Math"/>
                  <w:highlight w:val="green"/>
                  <w:lang w:val="en-US" w:eastAsia="zh-CN"/>
                </w:rPr>
                <m:t>expand</m:t>
              </m:r>
            </w:ins>
            <m:ctrlPr>
              <w:ins w:id="566" w:author="几" w:date="2025-07-05T00:23:26Z">
                <w:rPr>
                  <w:rFonts w:hint="default" w:ascii="Cambria Math" w:hAnsi="Cambria Math"/>
                  <w:i/>
                  <w:highlight w:val="green"/>
                  <w:lang w:val="en-US" w:eastAsia="zh-CN"/>
                </w:rPr>
              </w:ins>
            </m:ctrlPr>
          </m:sub>
        </m:sSub>
        <w:ins w:id="567" w:author="几" w:date="2025-07-05T00:24:15Z">
          <m:r>
            <w:rPr>
              <w:rFonts w:hint="default" w:ascii="Cambria Math" w:hAnsi="Cambria Math" w:cs="Cambria Math"/>
              <w:highlight w:val="green"/>
              <w:lang w:val="en-US" w:eastAsia="zh-CN"/>
            </w:rPr>
            <m:t>∈</m:t>
          </m:r>
        </w:ins>
        <m:sSup>
          <m:sSupPr>
            <m:ctrlPr>
              <w:ins w:id="568" w:author="几" w:date="2025-07-05T00:24:26Z">
                <w:rPr>
                  <w:rFonts w:ascii="Cambria Math" w:hAnsi="Cambria Math" w:cs="Cambria Math"/>
                  <w:sz w:val="22"/>
                </w:rPr>
              </w:ins>
            </m:ctrlPr>
          </m:sSupPr>
          <m:e>
            <w:ins w:id="569" w:author="几" w:date="2025-07-05T00:24:26Z">
              <m:r>
                <m:rPr/>
                <w:rPr>
                  <w:rFonts w:hint="default" w:ascii="Cambria Math" w:hAnsi="Cambria Math" w:cs="Cambria Math"/>
                  <w:sz w:val="22"/>
                </w:rPr>
                <m:t>R</m:t>
              </m:r>
            </w:ins>
            <m:ctrlPr>
              <w:ins w:id="570" w:author="几" w:date="2025-07-05T00:24:26Z">
                <w:rPr>
                  <w:rFonts w:ascii="Cambria Math" w:hAnsi="Cambria Math" w:cs="Cambria Math"/>
                  <w:sz w:val="22"/>
                </w:rPr>
              </w:ins>
            </m:ctrlPr>
          </m:e>
          <m:sup>
            <w:ins w:id="571" w:author="几" w:date="2025-07-05T00:25:22Z">
              <m:r>
                <m:rPr/>
                <w:rPr>
                  <w:rFonts w:hint="default" w:ascii="Cambria Math" w:hAnsi="Cambria Math" w:cs="Cambria Math"/>
                  <w:sz w:val="22"/>
                  <w:lang w:val="en-US" w:eastAsia="zh-CN"/>
                </w:rPr>
                <m:t>N</m:t>
              </m:r>
            </w:ins>
            <w:ins w:id="572" w:author="几" w:date="2025-07-05T00:25:48Z">
              <m:r>
                <m:rPr>
                  <m:sty m:val="p"/>
                </m:rPr>
                <w:rPr>
                  <w:rFonts w:ascii="Cambria Math" w:hAnsi="Cambria Math" w:cs="Cambria Math"/>
                  <w:sz w:val="22"/>
                  <w:lang w:val="en-US"/>
                </w:rPr>
                <m:t>∙</m:t>
              </m:r>
            </w:ins>
            <w:ins w:id="573" w:author="几" w:date="2025-07-05T00:24:51Z">
              <m:r>
                <m:rPr>
                  <m:sty m:val="p"/>
                </m:rPr>
                <w:rPr>
                  <w:rFonts w:hint="default" w:ascii="Cambria Math" w:hAnsi="Cambria Math" w:cs="Cambria Math"/>
                  <w:sz w:val="22"/>
                  <w:lang w:val="en-US" w:eastAsia="zh-CN"/>
                </w:rPr>
                <m:t>1</m:t>
              </m:r>
            </w:ins>
            <w:ins w:id="574" w:author="几" w:date="2025-07-05T00:24:52Z">
              <m:r>
                <m:rPr>
                  <m:sty m:val="p"/>
                </m:rPr>
                <w:rPr>
                  <w:rFonts w:hint="default" w:ascii="Cambria Math" w:hAnsi="Cambria Math" w:cs="Cambria Math"/>
                  <w:sz w:val="22"/>
                  <w:lang w:val="en-US" w:eastAsia="zh-CN"/>
                </w:rPr>
                <m:t>0</m:t>
              </m:r>
            </w:ins>
            <w:ins w:id="575" w:author="几" w:date="2025-07-05T00:24:53Z">
              <m:r>
                <m:rPr>
                  <m:sty m:val="p"/>
                </m:rPr>
                <w:rPr>
                  <w:rFonts w:hint="default" w:ascii="Cambria Math" w:hAnsi="Cambria Math" w:cs="Cambria Math"/>
                  <w:sz w:val="22"/>
                  <w:lang w:val="en-US" w:eastAsia="zh-CN"/>
                </w:rPr>
                <m:t>%</m:t>
              </m:r>
            </w:ins>
            <w:ins w:id="576" w:author="几" w:date="2025-07-05T00:25:11Z">
              <m:r>
                <m:rPr>
                  <m:sty m:val="p"/>
                </m:rPr>
                <w:rPr>
                  <w:rFonts w:ascii="Cambria Math" w:hAnsi="Cambria Math" w:cs="Cambria Math"/>
                  <w:sz w:val="22"/>
                  <w:lang w:val="en-US"/>
                </w:rPr>
                <m:t>×</m:t>
              </m:r>
            </w:ins>
            <w:ins w:id="577" w:author="几" w:date="2025-07-05T00:26:14Z">
              <m:r>
                <m:rPr/>
                <w:rPr>
                  <w:rFonts w:hint="default" w:ascii="Cambria Math" w:hAnsi="Cambria Math" w:cs="Cambria Math"/>
                  <w:sz w:val="22"/>
                  <w:lang w:val="en-US" w:eastAsia="zh-CN"/>
                </w:rPr>
                <m:t>d</m:t>
              </m:r>
            </w:ins>
            <w:ins w:id="578" w:author="几" w:date="2025-07-05T00:25:12Z">
              <m:r>
                <m:rPr>
                  <m:sty m:val="p"/>
                </m:rPr>
                <w:rPr>
                  <w:rFonts w:hint="default" w:ascii="Cambria Math" w:hAnsi="Cambria Math" w:cs="Cambria Math"/>
                  <w:sz w:val="22"/>
                  <w:lang w:val="en-US" w:eastAsia="zh-CN"/>
                </w:rPr>
                <m:t xml:space="preserve"> </m:t>
              </m:r>
            </w:ins>
            <m:ctrlPr>
              <w:ins w:id="579" w:author="几" w:date="2025-07-05T00:24:26Z">
                <w:rPr>
                  <w:rFonts w:ascii="Cambria Math" w:hAnsi="Cambria Math" w:cs="Cambria Math"/>
                  <w:sz w:val="22"/>
                </w:rPr>
              </w:ins>
            </m:ctrlPr>
          </m:sup>
        </m:sSup>
      </m:oMath>
      <w:r>
        <w:rPr>
          <w:rFonts w:hint="eastAsia" w:hAnsi="Cambria Math"/>
        </w:rPr>
        <w:t>作为额外提示添加到经过嵌入的令牌队伍中。</w:t>
      </w:r>
    </w:p>
    <w:p w14:paraId="05B8A0F1">
      <w:pPr>
        <w:spacing w:before="0" w:beforeLines="0"/>
        <w:ind w:firstLine="420" w:firstLineChars="0"/>
        <w:rPr>
          <w:ins w:id="580" w:author="几" w:date="2025-07-05T00:28:40Z"/>
          <w:rFonts w:hAnsi="Cambria Math" w:cs="Cambria Math"/>
          <w:i w:val="0"/>
          <w:sz w:val="22"/>
        </w:rPr>
      </w:pPr>
      <m:oMathPara>
        <m:oMath>
          <m:sSup>
            <m:sSupPr>
              <m:ctrlPr>
                <w:ins w:id="581" w:author="几" w:date="2025-07-05T00:20:23Z">
                  <m:rPr/>
                  <w:rPr>
                    <w:rFonts w:hint="default" w:ascii="Cambria Math" w:hAnsi="Cambria Math"/>
                    <w:i/>
                    <w:highlight w:val="green"/>
                  </w:rPr>
                </w:ins>
              </m:ctrlPr>
            </m:sSupPr>
            <m:e>
              <w:ins w:id="582" w:author="几" w:date="2025-07-05T00:20:25Z">
                <m:r>
                  <m:rPr/>
                  <w:rPr>
                    <w:rFonts w:hint="default" w:ascii="Cambria Math" w:hAnsi="Cambria Math"/>
                    <w:highlight w:val="green"/>
                  </w:rPr>
                  <m:t>x</m:t>
                </m:r>
              </w:ins>
              <m:ctrlPr>
                <w:ins w:id="583" w:author="几" w:date="2025-07-05T00:20:23Z">
                  <m:rPr/>
                  <w:rPr>
                    <w:rFonts w:hint="default" w:ascii="Cambria Math" w:hAnsi="Cambria Math"/>
                    <w:i/>
                    <w:highlight w:val="green"/>
                  </w:rPr>
                </w:ins>
              </m:ctrlPr>
            </m:e>
            <m:sup>
              <w:ins w:id="584" w:author="几" w:date="2025-07-05T00:20:26Z">
                <m:r>
                  <m:rPr/>
                  <w:rPr>
                    <w:rFonts w:hint="eastAsia" w:ascii="Cambria Math" w:hAnsi="Cambria Math"/>
                    <w:highlight w:val="green"/>
                    <w:lang w:eastAsia="zh-CN"/>
                  </w:rPr>
                  <m:t>’</m:t>
                </m:r>
              </w:ins>
              <m:ctrlPr>
                <w:ins w:id="585" w:author="几" w:date="2025-07-05T00:20:23Z">
                  <m:rPr/>
                  <w:rPr>
                    <w:rFonts w:hint="default" w:ascii="Cambria Math" w:hAnsi="Cambria Math"/>
                    <w:i/>
                    <w:highlight w:val="green"/>
                  </w:rPr>
                </w:ins>
              </m:ctrlPr>
            </m:sup>
          </m:sSup>
          <w:ins w:id="586" w:author="几" w:date="2025-07-05T00:20:38Z">
            <m:r>
              <m:rPr/>
              <w:rPr>
                <w:rFonts w:hint="default" w:ascii="Cambria Math" w:hAnsi="Cambria Math"/>
                <w:highlight w:val="green"/>
                <w:lang w:val="en-US" w:eastAsia="zh-CN"/>
              </w:rPr>
              <m:t>=</m:t>
            </m:r>
          </w:ins>
          <w:ins w:id="587" w:author="几" w:date="2025-07-05T00:20:56Z">
            <m:r>
              <m:rPr/>
              <w:rPr>
                <w:rFonts w:hint="default" w:ascii="Cambria Math" w:hAnsi="Cambria Math"/>
                <w:highlight w:val="green"/>
                <w:lang w:val="en-US" w:eastAsia="zh-CN"/>
              </w:rPr>
              <m:t>(</m:t>
            </m:r>
          </w:ins>
          <w:ins w:id="588" w:author="几" w:date="2025-07-05T00:20:58Z">
            <m:r>
              <m:rPr/>
              <w:rPr>
                <w:rFonts w:hint="default" w:ascii="Cambria Math" w:hAnsi="Cambria Math"/>
                <w:highlight w:val="green"/>
                <w:lang w:val="en-US" w:eastAsia="zh-CN"/>
              </w:rPr>
              <m:t>x</m:t>
            </m:r>
          </w:ins>
          <w:ins w:id="589" w:author="几" w:date="2025-07-05T00:20:59Z">
            <m:r>
              <m:rPr/>
              <w:rPr>
                <w:rFonts w:hint="default" w:ascii="Cambria Math" w:hAnsi="Cambria Math"/>
                <w:highlight w:val="green"/>
                <w:lang w:val="en-US" w:eastAsia="zh-CN"/>
              </w:rPr>
              <m:t>,</m:t>
            </m:r>
          </w:ins>
          <m:sSub>
            <m:sSubPr>
              <m:ctrlPr>
                <w:ins w:id="590" w:author="几" w:date="2025-07-05T00:21:08Z">
                  <m:rPr/>
                  <w:rPr>
                    <w:rFonts w:hint="default" w:ascii="Cambria Math" w:hAnsi="Cambria Math"/>
                    <w:i/>
                    <w:highlight w:val="green"/>
                    <w:lang w:val="en-US" w:eastAsia="zh-CN"/>
                  </w:rPr>
                </w:ins>
              </m:ctrlPr>
            </m:sSubPr>
            <m:e>
              <w:ins w:id="591" w:author="几" w:date="2025-07-05T00:21:10Z">
                <m:r>
                  <m:rPr/>
                  <w:rPr>
                    <w:rFonts w:hint="default" w:ascii="Cambria Math" w:hAnsi="Cambria Math"/>
                    <w:highlight w:val="green"/>
                    <w:lang w:val="en-US" w:eastAsia="zh-CN"/>
                  </w:rPr>
                  <m:t>x</m:t>
                </m:r>
              </w:ins>
              <m:ctrlPr>
                <w:ins w:id="592" w:author="几" w:date="2025-07-05T00:21:08Z">
                  <m:rPr/>
                  <w:rPr>
                    <w:rFonts w:hint="default" w:ascii="Cambria Math" w:hAnsi="Cambria Math"/>
                    <w:i/>
                    <w:highlight w:val="green"/>
                    <w:lang w:val="en-US" w:eastAsia="zh-CN"/>
                  </w:rPr>
                </w:ins>
              </m:ctrlPr>
            </m:e>
            <m:sub>
              <w:ins w:id="593" w:author="几" w:date="2025-07-05T00:23:19Z">
                <m:r>
                  <m:rPr/>
                  <w:rPr>
                    <w:rFonts w:hint="default" w:ascii="Cambria Math" w:hAnsi="Cambria Math"/>
                    <w:highlight w:val="green"/>
                    <w:lang w:val="en-US" w:eastAsia="zh-CN"/>
                  </w:rPr>
                  <m:t>expand</m:t>
                </m:r>
              </w:ins>
              <m:ctrlPr>
                <w:ins w:id="594" w:author="几" w:date="2025-07-05T00:21:08Z">
                  <m:rPr/>
                  <w:rPr>
                    <w:rFonts w:hint="default" w:ascii="Cambria Math" w:hAnsi="Cambria Math"/>
                    <w:i/>
                    <w:highlight w:val="green"/>
                    <w:lang w:val="en-US" w:eastAsia="zh-CN"/>
                  </w:rPr>
                </w:ins>
              </m:ctrlPr>
            </m:sub>
          </m:sSub>
          <w:ins w:id="595" w:author="几" w:date="2025-07-05T00:20:56Z">
            <m:r>
              <m:rPr/>
              <w:rPr>
                <w:rFonts w:hint="default" w:ascii="Cambria Math" w:hAnsi="Cambria Math"/>
                <w:highlight w:val="green"/>
                <w:lang w:val="en-US" w:eastAsia="zh-CN"/>
              </w:rPr>
              <m:t>)</m:t>
            </m:r>
          </w:ins>
          <w:ins w:id="596" w:author="几" w:date="2025-07-05T00:26:30Z">
            <m:r>
              <m:rPr/>
              <w:rPr>
                <w:rFonts w:hint="default" w:ascii="Cambria Math" w:hAnsi="Cambria Math"/>
                <w:highlight w:val="green"/>
                <w:lang w:val="en-US" w:eastAsia="zh-CN"/>
              </w:rPr>
              <m:t>;</m:t>
            </m:r>
          </w:ins>
          <m:sSup>
            <m:sSupPr>
              <m:ctrlPr>
                <w:ins w:id="597" w:author="几" w:date="2025-07-05T00:27:23Z">
                  <w:rPr>
                    <w:rFonts w:hint="default" w:ascii="Cambria Math" w:hAnsi="Cambria Math"/>
                    <w:i/>
                    <w:highlight w:val="green"/>
                  </w:rPr>
                </w:ins>
              </m:ctrlPr>
            </m:sSupPr>
            <m:e>
              <w:ins w:id="598" w:author="几" w:date="2025-07-05T00:27:23Z">
                <m:r>
                  <m:rPr/>
                  <w:rPr>
                    <w:rFonts w:hint="default" w:ascii="Cambria Math" w:hAnsi="Cambria Math"/>
                    <w:highlight w:val="green"/>
                  </w:rPr>
                  <m:t>x</m:t>
                </m:r>
              </w:ins>
              <m:ctrlPr>
                <w:ins w:id="599" w:author="几" w:date="2025-07-05T00:27:23Z">
                  <w:rPr>
                    <w:rFonts w:hint="default" w:ascii="Cambria Math" w:hAnsi="Cambria Math"/>
                    <w:i/>
                    <w:highlight w:val="green"/>
                  </w:rPr>
                </w:ins>
              </m:ctrlPr>
            </m:e>
            <m:sup>
              <w:ins w:id="600" w:author="几" w:date="2025-07-05T00:27:23Z">
                <m:r>
                  <m:rPr/>
                  <w:rPr>
                    <w:rFonts w:hint="eastAsia" w:ascii="Cambria Math" w:hAnsi="Cambria Math"/>
                    <w:highlight w:val="green"/>
                    <w:lang w:eastAsia="zh-CN"/>
                  </w:rPr>
                  <m:t>’</m:t>
                </m:r>
              </w:ins>
              <m:ctrlPr>
                <w:ins w:id="601" w:author="几" w:date="2025-07-05T00:27:23Z">
                  <w:rPr>
                    <w:rFonts w:hint="default" w:ascii="Cambria Math" w:hAnsi="Cambria Math"/>
                    <w:i/>
                    <w:highlight w:val="green"/>
                  </w:rPr>
                </w:ins>
              </m:ctrlPr>
            </m:sup>
          </m:sSup>
          <w:ins w:id="602" w:author="几" w:date="2025-07-05T00:27:27Z">
            <m:r>
              <m:rPr/>
              <w:rPr>
                <w:rFonts w:ascii="Cambria Math" w:hAnsi="Cambria Math"/>
                <w:highlight w:val="green"/>
              </w:rPr>
              <m:t>∈</m:t>
            </m:r>
          </w:ins>
          <m:sSup>
            <m:sSupPr>
              <m:ctrlPr>
                <w:ins w:id="603" w:author="几" w:date="2025-07-05T00:27:17Z">
                  <w:rPr>
                    <w:rFonts w:ascii="Cambria Math" w:hAnsi="Cambria Math" w:cs="Cambria Math"/>
                    <w:sz w:val="22"/>
                  </w:rPr>
                </w:ins>
              </m:ctrlPr>
            </m:sSupPr>
            <m:e>
              <w:ins w:id="604" w:author="几" w:date="2025-07-05T00:27:17Z">
                <m:r>
                  <m:rPr/>
                  <w:rPr>
                    <w:rFonts w:hint="default" w:ascii="Cambria Math" w:hAnsi="Cambria Math" w:cs="Cambria Math"/>
                    <w:sz w:val="22"/>
                  </w:rPr>
                  <m:t>R</m:t>
                </m:r>
              </w:ins>
              <m:ctrlPr>
                <w:ins w:id="605" w:author="几" w:date="2025-07-05T00:27:17Z">
                  <w:rPr>
                    <w:rFonts w:ascii="Cambria Math" w:hAnsi="Cambria Math" w:cs="Cambria Math"/>
                    <w:sz w:val="22"/>
                  </w:rPr>
                </w:ins>
              </m:ctrlPr>
            </m:e>
            <m:sup>
              <w:ins w:id="606" w:author="几" w:date="2025-07-05T00:27:17Z">
                <m:r>
                  <m:rPr/>
                  <w:rPr>
                    <w:rFonts w:hint="default" w:ascii="Cambria Math" w:hAnsi="Cambria Math" w:cs="Cambria Math"/>
                    <w:sz w:val="22"/>
                    <w:lang w:val="en-US" w:eastAsia="zh-CN"/>
                  </w:rPr>
                  <m:t>N</m:t>
                </m:r>
              </w:ins>
              <w:ins w:id="607" w:author="几" w:date="2025-07-05T00:27:17Z">
                <m:r>
                  <m:rPr>
                    <m:sty m:val="p"/>
                  </m:rPr>
                  <w:rPr>
                    <w:rFonts w:ascii="Cambria Math" w:hAnsi="Cambria Math" w:cs="Cambria Math"/>
                    <w:sz w:val="22"/>
                    <w:lang w:val="en-US"/>
                  </w:rPr>
                  <m:t>∙</m:t>
                </m:r>
              </w:ins>
              <w:ins w:id="608" w:author="几" w:date="2025-07-05T00:27:17Z">
                <m:r>
                  <m:rPr>
                    <m:sty m:val="p"/>
                  </m:rPr>
                  <w:rPr>
                    <w:rFonts w:hint="default" w:ascii="Cambria Math" w:hAnsi="Cambria Math" w:cs="Cambria Math"/>
                    <w:sz w:val="22"/>
                    <w:lang w:val="en-US" w:eastAsia="zh-CN"/>
                  </w:rPr>
                  <m:t>(1+10%)</m:t>
                </m:r>
              </w:ins>
              <w:ins w:id="609" w:author="几" w:date="2025-07-05T00:27:17Z">
                <m:r>
                  <m:rPr>
                    <m:sty m:val="p"/>
                  </m:rPr>
                  <w:rPr>
                    <w:rFonts w:ascii="Cambria Math" w:hAnsi="Cambria Math" w:cs="Cambria Math"/>
                    <w:sz w:val="22"/>
                    <w:lang w:val="en-US"/>
                  </w:rPr>
                  <m:t>×</m:t>
                </m:r>
              </w:ins>
              <w:ins w:id="610" w:author="几" w:date="2025-07-05T00:27:17Z">
                <m:r>
                  <m:rPr/>
                  <w:rPr>
                    <w:rFonts w:hint="default" w:ascii="Cambria Math" w:hAnsi="Cambria Math" w:cs="Cambria Math"/>
                    <w:sz w:val="22"/>
                    <w:lang w:val="en-US" w:eastAsia="zh-CN"/>
                  </w:rPr>
                  <m:t>d</m:t>
                </m:r>
              </w:ins>
              <w:ins w:id="611" w:author="几" w:date="2025-07-05T00:27:17Z">
                <m:r>
                  <m:rPr>
                    <m:sty m:val="p"/>
                  </m:rPr>
                  <w:rPr>
                    <w:rFonts w:hint="default" w:ascii="Cambria Math" w:hAnsi="Cambria Math" w:cs="Cambria Math"/>
                    <w:sz w:val="22"/>
                    <w:lang w:val="en-US" w:eastAsia="zh-CN"/>
                  </w:rPr>
                  <m:t xml:space="preserve"> </m:t>
                </m:r>
              </w:ins>
              <m:ctrlPr>
                <w:ins w:id="612" w:author="几" w:date="2025-07-05T00:27:17Z">
                  <w:rPr>
                    <w:rFonts w:ascii="Cambria Math" w:hAnsi="Cambria Math" w:cs="Cambria Math"/>
                    <w:sz w:val="22"/>
                  </w:rPr>
                </w:ins>
              </m:ctrlPr>
            </m:sup>
          </m:sSup>
        </m:oMath>
      </m:oMathPara>
    </w:p>
    <w:p w14:paraId="14602EBB">
      <w:pPr>
        <w:spacing w:before="0" w:beforeLines="0"/>
        <w:ind w:firstLine="420" w:firstLineChars="0"/>
        <w:rPr>
          <w:ins w:id="613" w:author="几" w:date="2025-07-05T00:40:55Z"/>
          <w:rFonts w:hint="eastAsia" w:hAnsi="Cambria Math" w:cs="Cambria Math"/>
          <w:i w:val="0"/>
          <w:sz w:val="21"/>
          <w:lang w:val="en-US" w:eastAsia="zh-CN"/>
          <w:rPrChange w:id="614" w:author="几" w:date="2025-07-05T00:44:40Z">
            <w:rPr>
              <w:ins w:id="615" w:author="几" w:date="2025-07-05T00:40:55Z"/>
              <w:rFonts w:hint="eastAsia" w:hAnsi="Cambria Math" w:cs="Cambria Math"/>
              <w:i w:val="0"/>
              <w:sz w:val="21"/>
              <w:lang w:val="en-US" w:eastAsia="zh-CN"/>
            </w:rPr>
          </w:rPrChange>
        </w:rPr>
      </w:pPr>
      <w:ins w:id="616" w:author="几" w:date="2025-07-05T00:28:47Z">
        <w:r>
          <w:rPr>
            <w:rFonts w:hint="eastAsia" w:hAnsi="Cambria Math" w:cs="Cambria Math"/>
            <w:i w:val="0"/>
            <w:sz w:val="21"/>
            <w:lang w:val="en-US" w:eastAsia="zh-CN"/>
            <w:rPrChange w:id="617" w:author="几" w:date="2025-07-05T00:44:40Z">
              <w:rPr>
                <w:rFonts w:hint="eastAsia" w:hAnsi="Cambria Math" w:cs="Cambria Math"/>
                <w:i w:val="0"/>
                <w:sz w:val="21"/>
                <w:lang w:val="en-US" w:eastAsia="zh-CN"/>
              </w:rPr>
            </w:rPrChange>
          </w:rPr>
          <w:t>输入</w:t>
        </w:r>
      </w:ins>
      <w:ins w:id="619" w:author="几" w:date="2025-07-05T00:29:07Z">
        <w:r>
          <w:rPr>
            <w:rFonts w:hint="eastAsia" w:hAnsi="Cambria Math" w:cs="Cambria Math"/>
            <w:i w:val="0"/>
            <w:sz w:val="21"/>
            <w:lang w:val="en-US" w:eastAsia="zh-CN"/>
            <w:rPrChange w:id="620" w:author="几" w:date="2025-07-05T00:44:40Z">
              <w:rPr>
                <w:rFonts w:hint="eastAsia" w:hAnsi="Cambria Math" w:cs="Cambria Math"/>
                <w:i w:val="0"/>
                <w:sz w:val="21"/>
                <w:lang w:val="en-US" w:eastAsia="zh-CN"/>
              </w:rPr>
            </w:rPrChange>
          </w:rPr>
          <w:t>已经</w:t>
        </w:r>
      </w:ins>
      <w:ins w:id="622" w:author="几" w:date="2025-07-05T00:29:08Z">
        <w:r>
          <w:rPr>
            <w:rFonts w:hint="eastAsia" w:hAnsi="Cambria Math" w:cs="Cambria Math"/>
            <w:i w:val="0"/>
            <w:sz w:val="21"/>
            <w:lang w:val="en-US" w:eastAsia="zh-CN"/>
            <w:rPrChange w:id="623" w:author="几" w:date="2025-07-05T00:44:40Z">
              <w:rPr>
                <w:rFonts w:hint="eastAsia" w:hAnsi="Cambria Math" w:cs="Cambria Math"/>
                <w:i w:val="0"/>
                <w:sz w:val="21"/>
                <w:lang w:val="en-US" w:eastAsia="zh-CN"/>
              </w:rPr>
            </w:rPrChange>
          </w:rPr>
          <w:t>预训练</w:t>
        </w:r>
      </w:ins>
      <w:ins w:id="625" w:author="几" w:date="2025-07-05T00:29:10Z">
        <w:r>
          <w:rPr>
            <w:rFonts w:hint="eastAsia" w:hAnsi="Cambria Math" w:cs="Cambria Math"/>
            <w:i w:val="0"/>
            <w:sz w:val="21"/>
            <w:lang w:val="en-US" w:eastAsia="zh-CN"/>
            <w:rPrChange w:id="626" w:author="几" w:date="2025-07-05T00:44:40Z">
              <w:rPr>
                <w:rFonts w:hint="eastAsia" w:hAnsi="Cambria Math" w:cs="Cambria Math"/>
                <w:i w:val="0"/>
                <w:sz w:val="21"/>
                <w:lang w:val="en-US" w:eastAsia="zh-CN"/>
              </w:rPr>
            </w:rPrChange>
          </w:rPr>
          <w:t>好的</w:t>
        </w:r>
      </w:ins>
      <w:ins w:id="628" w:author="几" w:date="2025-07-05T00:29:04Z">
        <w:r>
          <w:rPr>
            <w:rFonts w:hint="eastAsia" w:hAnsi="Cambria Math" w:cs="Cambria Math"/>
            <w:lang w:val="en-US" w:eastAsia="zh-CN"/>
            <w:rPrChange w:id="629" w:author="几" w:date="2025-07-05T00:44:40Z">
              <w:rPr>
                <w:rFonts w:hint="eastAsia" w:hAnsi="Cambria Math"/>
                <w:lang w:val="en-US" w:eastAsia="zh-CN"/>
              </w:rPr>
            </w:rPrChange>
          </w:rPr>
          <w:t>视觉转换器</w:t>
        </w:r>
      </w:ins>
      <w:ins w:id="631" w:author="几" w:date="2025-07-05T00:29:04Z">
        <w:commentRangeStart w:id="22"/>
        <w:r>
          <w:rPr>
            <w:rFonts w:hint="eastAsia" w:hAnsi="Cambria Math" w:cs="Cambria Math"/>
            <w:rPrChange w:id="632" w:author="几" w:date="2025-07-05T00:37:26Z">
              <w:rPr>
                <w:rFonts w:hint="eastAsia" w:hAnsi="Cambria Math"/>
              </w:rPr>
            </w:rPrChange>
          </w:rPr>
          <w:t>编码器(</w:t>
        </w:r>
      </w:ins>
      <w:ins w:id="634" w:author="几" w:date="2025-07-05T00:29:04Z">
        <w:r>
          <w:rPr>
            <w:rFonts w:hint="eastAsia" w:hAnsi="Cambria Math" w:cs="Cambria Math"/>
            <w:lang w:val="en-US" w:eastAsia="zh-CN"/>
            <w:rPrChange w:id="635" w:author="几" w:date="2025-07-05T00:44:40Z">
              <w:rPr>
                <w:rFonts w:hint="eastAsia" w:hAnsi="Cambria Math"/>
                <w:lang w:val="en-US" w:eastAsia="zh-CN"/>
              </w:rPr>
            </w:rPrChange>
          </w:rPr>
          <w:t xml:space="preserve">Vision Transformers </w:t>
        </w:r>
      </w:ins>
      <w:ins w:id="637" w:author="几" w:date="2025-07-05T00:29:04Z">
        <w:r>
          <w:rPr>
            <w:rFonts w:hint="eastAsia" w:hAnsi="Cambria Math" w:cs="Cambria Math"/>
            <w:rPrChange w:id="638" w:author="几" w:date="2025-07-05T00:37:26Z">
              <w:rPr>
                <w:rFonts w:hint="eastAsia" w:hAnsi="Cambria Math"/>
              </w:rPr>
            </w:rPrChange>
          </w:rPr>
          <w:t>Encoder)</w:t>
        </w:r>
        <w:commentRangeEnd w:id="22"/>
      </w:ins>
      <w:ins w:id="640" w:author="几" w:date="2025-07-05T00:29:04Z">
        <w:r>
          <w:rPr>
            <w:rFonts w:hint="eastAsia" w:hAnsi="Cambria Math" w:cs="Cambria Math"/>
            <w:rPrChange w:id="641" w:author="几" w:date="2025-07-05T00:37:26Z">
              <w:rPr>
                <w:rStyle w:val="16"/>
              </w:rPr>
            </w:rPrChange>
          </w:rPr>
          <w:commentReference w:id="22"/>
        </w:r>
      </w:ins>
      <w:ins w:id="643" w:author="几" w:date="2025-07-05T00:29:04Z">
        <w:r>
          <w:rPr>
            <w:rFonts w:hint="eastAsia" w:hAnsi="Cambria Math" w:cs="Cambria Math"/>
            <w:rPrChange w:id="644" w:author="几" w:date="2025-07-05T00:37:26Z">
              <w:rPr>
                <w:rFonts w:hint="eastAsia" w:hAnsi="Cambria Math"/>
              </w:rPr>
            </w:rPrChange>
          </w:rPr>
          <w:t>，进行编码之后</w:t>
        </w:r>
      </w:ins>
      <w:ins w:id="646" w:author="几" w:date="2025-07-05T00:29:53Z">
        <w:r>
          <w:rPr>
            <w:rFonts w:hint="eastAsia" w:hAnsi="Cambria Math" w:cs="Cambria Math"/>
            <w:lang w:val="en-US" w:eastAsia="zh-CN"/>
            <w:rPrChange w:id="647" w:author="几" w:date="2025-07-05T00:44:40Z">
              <w:rPr>
                <w:rFonts w:hint="eastAsia" w:hAnsi="Cambria Math"/>
                <w:lang w:val="en-US" w:eastAsia="zh-CN"/>
              </w:rPr>
            </w:rPrChange>
          </w:rPr>
          <w:t>获得</w:t>
        </w:r>
      </w:ins>
      <w:ins w:id="649" w:author="几" w:date="2025-07-05T00:29:55Z">
        <w:r>
          <w:rPr>
            <w:rFonts w:hint="eastAsia" w:hAnsi="Cambria Math" w:cs="Cambria Math"/>
            <w:lang w:val="en-US" w:eastAsia="zh-CN"/>
            <w:rPrChange w:id="650" w:author="几" w:date="2025-07-05T00:44:40Z">
              <w:rPr>
                <w:rFonts w:hint="eastAsia" w:hAnsi="Cambria Math"/>
                <w:lang w:val="en-US" w:eastAsia="zh-CN"/>
              </w:rPr>
            </w:rPrChange>
          </w:rPr>
          <w:t>特征</w:t>
        </w:r>
      </w:ins>
      <m:oMath>
        <w:ins w:id="652" w:author="几" w:date="2025-07-05T00:30:10Z">
          <m:r>
            <m:rPr>
              <m:sty m:val="p"/>
            </m:rPr>
            <w:rPr>
              <w:rFonts w:hint="eastAsia" w:ascii="Cambria Math" w:hAnsi="Cambria Math" w:cs="Cambria Math"/>
              <w:sz w:val="21"/>
              <w:lang w:val="en-US" w:eastAsia="zh-CN" w:bidi="ar-SA"/>
            </w:rPr>
            <m:t>f</m:t>
          </m:r>
        </w:ins>
        <w:ins w:id="653" w:author="几" w:date="2025-07-05T00:30:25Z">
          <m:r>
            <m:rPr>
              <m:sty m:val="p"/>
            </m:rPr>
            <w:rPr>
              <w:rFonts w:hint="eastAsia" w:ascii="Cambria Math" w:hAnsi="Cambria Math" w:cs="Cambria Math"/>
            </w:rPr>
            <m:t>∈</m:t>
          </m:r>
        </w:ins>
        <m:sSup>
          <m:sSupPr>
            <m:ctrlPr>
              <w:ins w:id="654" w:author="几" w:date="2025-07-05T00:30:25Z">
                <w:rPr>
                  <w:rFonts w:hint="eastAsia" w:ascii="Cambria Math" w:hAnsi="Cambria Math" w:cs="Cambria Math"/>
                  <w:sz w:val="21"/>
                </w:rPr>
              </w:ins>
            </m:ctrlPr>
          </m:sSupPr>
          <m:e>
            <w:ins w:id="655" w:author="几" w:date="2025-07-05T00:30:25Z">
              <m:r>
                <m:rPr>
                  <m:sty m:val="p"/>
                </m:rPr>
                <w:rPr>
                  <w:rFonts w:hint="eastAsia" w:ascii="Cambria Math" w:hAnsi="Cambria Math" w:cs="Cambria Math"/>
                  <w:sz w:val="21"/>
                </w:rPr>
                <m:t>R</m:t>
              </m:r>
            </w:ins>
            <m:ctrlPr>
              <w:ins w:id="656" w:author="几" w:date="2025-07-05T00:30:25Z">
                <w:rPr>
                  <w:rFonts w:hint="eastAsia" w:ascii="Cambria Math" w:hAnsi="Cambria Math" w:cs="Cambria Math"/>
                  <w:sz w:val="21"/>
                </w:rPr>
              </w:ins>
            </m:ctrlPr>
          </m:e>
          <m:sup>
            <w:ins w:id="657" w:author="几" w:date="2025-07-05T00:30:25Z">
              <m:r>
                <m:rPr>
                  <m:sty m:val="p"/>
                </m:rPr>
                <w:rPr>
                  <w:rFonts w:hint="eastAsia" w:ascii="Cambria Math" w:hAnsi="Cambria Math" w:cs="Cambria Math"/>
                  <w:sz w:val="21"/>
                  <w:lang w:val="en-US" w:eastAsia="zh-CN"/>
                </w:rPr>
                <m:t>N</m:t>
              </m:r>
            </w:ins>
            <w:ins w:id="658" w:author="几" w:date="2025-07-05T00:30:25Z">
              <m:r>
                <m:rPr>
                  <m:sty m:val="p"/>
                </m:rPr>
                <w:rPr>
                  <w:rFonts w:hint="eastAsia" w:ascii="Cambria Math" w:hAnsi="Cambria Math" w:cs="Cambria Math"/>
                  <w:sz w:val="21"/>
                  <w:lang w:val="en-US"/>
                </w:rPr>
                <m:t>∙</m:t>
              </m:r>
            </w:ins>
            <w:ins w:id="659" w:author="几" w:date="2025-07-05T00:30:25Z">
              <m:r>
                <m:rPr>
                  <m:sty m:val="p"/>
                </m:rPr>
                <w:rPr>
                  <w:rFonts w:hint="eastAsia" w:ascii="Cambria Math" w:hAnsi="Cambria Math" w:cs="Cambria Math"/>
                  <w:sz w:val="21"/>
                  <w:lang w:val="en-US" w:eastAsia="zh-CN"/>
                </w:rPr>
                <m:t>(1+10%)</m:t>
              </m:r>
            </w:ins>
            <w:ins w:id="660" w:author="几" w:date="2025-07-05T00:30:25Z">
              <m:r>
                <m:rPr>
                  <m:sty m:val="p"/>
                </m:rPr>
                <w:rPr>
                  <w:rFonts w:hint="eastAsia" w:ascii="Cambria Math" w:hAnsi="Cambria Math" w:cs="Cambria Math"/>
                  <w:sz w:val="21"/>
                  <w:lang w:val="en-US"/>
                </w:rPr>
                <m:t>×</m:t>
              </m:r>
            </w:ins>
            <w:ins w:id="661" w:author="几" w:date="2025-07-05T00:30:25Z">
              <m:r>
                <m:rPr>
                  <m:sty m:val="p"/>
                </m:rPr>
                <w:rPr>
                  <w:rFonts w:hint="eastAsia" w:ascii="Cambria Math" w:hAnsi="Cambria Math" w:cs="Cambria Math"/>
                  <w:sz w:val="21"/>
                  <w:lang w:val="en-US" w:eastAsia="zh-CN"/>
                </w:rPr>
                <m:t>d</m:t>
              </m:r>
            </w:ins>
            <w:ins w:id="662" w:author="几" w:date="2025-07-05T00:30:25Z">
              <m:r>
                <m:rPr>
                  <m:sty m:val="p"/>
                </m:rPr>
                <w:rPr>
                  <w:rFonts w:hint="eastAsia" w:ascii="Cambria Math" w:hAnsi="Cambria Math" w:cs="Cambria Math"/>
                  <w:sz w:val="21"/>
                  <w:lang w:val="en-US" w:eastAsia="zh-CN"/>
                </w:rPr>
                <m:t xml:space="preserve"> </m:t>
              </m:r>
            </w:ins>
            <m:ctrlPr>
              <w:ins w:id="663" w:author="几" w:date="2025-07-05T00:30:25Z">
                <w:rPr>
                  <w:rFonts w:hint="eastAsia" w:ascii="Cambria Math" w:hAnsi="Cambria Math" w:cs="Cambria Math"/>
                  <w:sz w:val="21"/>
                </w:rPr>
              </w:ins>
            </m:ctrlPr>
          </m:sup>
        </m:sSup>
      </m:oMath>
      <w:ins w:id="664" w:author="几" w:date="2025-07-05T00:30:49Z">
        <w:r>
          <w:rPr>
            <w:rFonts w:hint="eastAsia" w:hAnsi="Cambria Math" w:cs="Cambria Math"/>
            <w:i w:val="0"/>
            <w:sz w:val="21"/>
            <w:lang w:eastAsia="zh-CN"/>
            <w:rPrChange w:id="665" w:author="几" w:date="2025-07-05T00:44:40Z">
              <w:rPr>
                <w:rFonts w:hint="eastAsia" w:hAnsi="Cambria Math" w:cs="Cambria Math"/>
                <w:i w:val="0"/>
                <w:sz w:val="21"/>
                <w:lang w:eastAsia="zh-CN"/>
              </w:rPr>
            </w:rPrChange>
          </w:rPr>
          <w:t>。</w:t>
        </w:r>
      </w:ins>
      <w:ins w:id="667" w:author="几" w:date="2025-07-05T00:30:55Z">
        <w:r>
          <w:rPr>
            <w:rFonts w:hint="eastAsia" w:hAnsi="Cambria Math" w:cs="Cambria Math"/>
            <w:i w:val="0"/>
            <w:sz w:val="21"/>
            <w:lang w:val="en-US" w:eastAsia="zh-CN"/>
            <w:rPrChange w:id="668" w:author="几" w:date="2025-07-05T00:44:40Z">
              <w:rPr>
                <w:rFonts w:hint="eastAsia" w:hAnsi="Cambria Math" w:cs="Cambria Math"/>
                <w:i w:val="0"/>
                <w:sz w:val="21"/>
                <w:lang w:val="en-US" w:eastAsia="zh-CN"/>
              </w:rPr>
            </w:rPrChange>
          </w:rPr>
          <w:t>对于</w:t>
        </w:r>
      </w:ins>
      <w:ins w:id="670" w:author="几" w:date="2025-07-05T00:35:44Z">
        <w:r>
          <w:rPr>
            <w:rFonts w:hint="eastAsia" w:hAnsi="Cambria Math" w:cs="Cambria Math"/>
            <w:i w:val="0"/>
            <w:sz w:val="21"/>
            <w:lang w:val="en-US" w:eastAsia="zh-CN"/>
            <w:rPrChange w:id="671" w:author="几" w:date="2025-07-05T00:44:40Z">
              <w:rPr>
                <w:rFonts w:hint="eastAsia" w:hAnsi="Cambria Math" w:cs="Cambria Math"/>
                <w:i w:val="0"/>
                <w:sz w:val="21"/>
                <w:lang w:val="en-US" w:eastAsia="zh-CN"/>
              </w:rPr>
            </w:rPrChange>
          </w:rPr>
          <w:t>获得</w:t>
        </w:r>
      </w:ins>
      <w:ins w:id="673" w:author="几" w:date="2025-07-05T00:35:45Z">
        <w:r>
          <w:rPr>
            <w:rFonts w:hint="eastAsia" w:hAnsi="Cambria Math" w:cs="Cambria Math"/>
            <w:i w:val="0"/>
            <w:sz w:val="21"/>
            <w:lang w:val="en-US" w:eastAsia="zh-CN"/>
            <w:rPrChange w:id="674" w:author="几" w:date="2025-07-05T00:44:40Z">
              <w:rPr>
                <w:rFonts w:hint="eastAsia" w:hAnsi="Cambria Math" w:cs="Cambria Math"/>
                <w:i w:val="0"/>
                <w:sz w:val="21"/>
                <w:lang w:val="en-US" w:eastAsia="zh-CN"/>
              </w:rPr>
            </w:rPrChange>
          </w:rPr>
          <w:t>的</w:t>
        </w:r>
      </w:ins>
      <w:ins w:id="676" w:author="几" w:date="2025-07-05T00:35:47Z">
        <w:r>
          <w:rPr>
            <w:rFonts w:hint="eastAsia" w:hAnsi="Cambria Math" w:cs="Cambria Math"/>
            <w:i w:val="0"/>
            <w:sz w:val="21"/>
            <w:lang w:val="en-US" w:eastAsia="zh-CN"/>
            <w:rPrChange w:id="677" w:author="几" w:date="2025-07-05T00:44:40Z">
              <w:rPr>
                <w:rFonts w:hint="eastAsia" w:hAnsi="Cambria Math" w:cs="Cambria Math"/>
                <w:i w:val="0"/>
                <w:sz w:val="21"/>
                <w:lang w:val="en-US" w:eastAsia="zh-CN"/>
              </w:rPr>
            </w:rPrChange>
          </w:rPr>
          <w:t>特征</w:t>
        </w:r>
      </w:ins>
      <w:ins w:id="679" w:author="几" w:date="2025-07-05T00:38:20Z">
        <w:r>
          <w:rPr>
            <w:rFonts w:hint="eastAsia" w:hAnsi="Cambria Math" w:cs="Cambria Math"/>
            <w:i w:val="0"/>
            <w:sz w:val="21"/>
            <w:lang w:val="en-US" w:eastAsia="zh-CN"/>
            <w:rPrChange w:id="680" w:author="几" w:date="2025-07-05T00:44:40Z">
              <w:rPr>
                <w:rFonts w:hint="eastAsia" w:hAnsi="Cambria Math" w:cs="Cambria Math"/>
                <w:i w:val="0"/>
                <w:sz w:val="21"/>
                <w:lang w:val="en-US" w:eastAsia="zh-CN"/>
              </w:rPr>
            </w:rPrChange>
          </w:rPr>
          <w:t>对于</w:t>
        </w:r>
      </w:ins>
      <w:ins w:id="682" w:author="几" w:date="2025-07-05T00:42:28Z">
        <w:r>
          <w:rPr>
            <w:rFonts w:hint="eastAsia" w:hAnsi="Cambria Math" w:cs="Cambria Math"/>
            <w:i w:val="0"/>
            <w:sz w:val="21"/>
            <w:lang w:val="en-US" w:eastAsia="zh-CN"/>
            <w:rPrChange w:id="683" w:author="几" w:date="2025-07-05T00:44:40Z">
              <w:rPr>
                <w:rFonts w:hint="eastAsia" w:hAnsi="Cambria Math" w:cs="Cambria Math"/>
                <w:i w:val="0"/>
                <w:sz w:val="21"/>
                <w:lang w:val="en-US" w:eastAsia="zh-CN"/>
              </w:rPr>
            </w:rPrChange>
          </w:rPr>
          <w:t>特征</w:t>
        </w:r>
      </w:ins>
      <w:ins w:id="685" w:author="几" w:date="2025-07-05T00:38:37Z">
        <w:r>
          <w:rPr>
            <w:rFonts w:hint="eastAsia" w:hAnsi="Cambria Math" w:cs="Cambria Math"/>
            <w:i w:val="0"/>
            <w:sz w:val="21"/>
            <w:lang w:val="en-US" w:eastAsia="zh-CN"/>
            <w:rPrChange w:id="686" w:author="几" w:date="2025-07-05T00:44:40Z">
              <w:rPr>
                <w:rFonts w:hint="eastAsia" w:hAnsi="Cambria Math" w:cs="Cambria Math"/>
                <w:i w:val="0"/>
                <w:sz w:val="21"/>
                <w:lang w:val="en-US" w:eastAsia="zh-CN"/>
              </w:rPr>
            </w:rPrChange>
          </w:rPr>
          <w:t>维度</w:t>
        </w:r>
      </w:ins>
      <w:ins w:id="688" w:author="几" w:date="2025-07-05T00:38:38Z">
        <w:r>
          <w:rPr>
            <w:rFonts w:hint="eastAsia" w:hAnsi="Cambria Math" w:cs="Cambria Math"/>
            <w:i w:val="0"/>
            <w:sz w:val="21"/>
            <w:lang w:val="en-US" w:eastAsia="zh-CN"/>
            <w:rPrChange w:id="689" w:author="几" w:date="2025-07-05T00:44:40Z">
              <w:rPr>
                <w:rFonts w:hint="eastAsia" w:hAnsi="Cambria Math" w:cs="Cambria Math"/>
                <w:i w:val="0"/>
                <w:sz w:val="21"/>
                <w:lang w:val="en-US" w:eastAsia="zh-CN"/>
              </w:rPr>
            </w:rPrChange>
          </w:rPr>
          <w:t>进</w:t>
        </w:r>
        <w:bookmarkStart w:id="0" w:name="_GoBack"/>
        <w:bookmarkEnd w:id="0"/>
        <w:r>
          <w:rPr>
            <w:rFonts w:hint="eastAsia" w:hAnsi="Cambria Math" w:cs="Cambria Math"/>
            <w:i w:val="0"/>
            <w:sz w:val="21"/>
            <w:lang w:val="en-US" w:eastAsia="zh-CN"/>
            <w:rPrChange w:id="689" w:author="几" w:date="2025-07-05T00:44:40Z">
              <w:rPr>
                <w:rFonts w:hint="eastAsia" w:hAnsi="Cambria Math" w:cs="Cambria Math"/>
                <w:i w:val="0"/>
                <w:sz w:val="21"/>
                <w:lang w:val="en-US" w:eastAsia="zh-CN"/>
              </w:rPr>
            </w:rPrChange>
          </w:rPr>
          <w:t>行</w:t>
        </w:r>
      </w:ins>
      <w:ins w:id="691" w:author="几" w:date="2025-07-05T00:38:40Z">
        <w:r>
          <w:rPr>
            <w:rFonts w:hint="eastAsia" w:hAnsi="Cambria Math" w:cs="Cambria Math"/>
            <w:i w:val="0"/>
            <w:sz w:val="21"/>
            <w:lang w:val="en-US" w:eastAsia="zh-CN"/>
            <w:rPrChange w:id="692" w:author="几" w:date="2025-07-05T00:44:40Z">
              <w:rPr>
                <w:rFonts w:hint="eastAsia" w:hAnsi="Cambria Math" w:cs="Cambria Math"/>
                <w:i w:val="0"/>
                <w:sz w:val="21"/>
                <w:lang w:val="en-US" w:eastAsia="zh-CN"/>
              </w:rPr>
            </w:rPrChange>
          </w:rPr>
          <w:t>平均</w:t>
        </w:r>
      </w:ins>
      <w:ins w:id="694" w:author="几" w:date="2025-07-05T00:40:15Z">
        <w:r>
          <w:rPr>
            <w:rFonts w:hint="eastAsia" w:hAnsi="Cambria Math" w:cs="Cambria Math"/>
            <w:i w:val="0"/>
            <w:sz w:val="21"/>
            <w:lang w:val="en-US" w:eastAsia="zh-CN"/>
            <w:rPrChange w:id="695" w:author="几" w:date="2025-07-05T00:44:40Z">
              <w:rPr>
                <w:rFonts w:hint="eastAsia" w:hAnsi="Cambria Math" w:cs="Cambria Math"/>
                <w:i w:val="0"/>
                <w:sz w:val="21"/>
                <w:lang w:val="en-US" w:eastAsia="zh-CN"/>
              </w:rPr>
            </w:rPrChange>
          </w:rPr>
          <w:t>获得</w:t>
        </w:r>
      </w:ins>
      <w:ins w:id="697" w:author="几" w:date="2025-07-05T00:40:46Z">
        <w:r>
          <w:rPr>
            <w:rFonts w:hint="eastAsia" w:hAnsi="Cambria Math" w:cs="Cambria Math"/>
            <w:i w:val="0"/>
            <w:sz w:val="21"/>
            <w:lang w:val="en-US" w:eastAsia="zh-CN"/>
            <w:rPrChange w:id="698" w:author="几" w:date="2025-07-05T00:44:40Z">
              <w:rPr>
                <w:rFonts w:hint="eastAsia" w:hAnsi="Cambria Math" w:cs="Cambria Math"/>
                <w:i w:val="0"/>
                <w:sz w:val="21"/>
                <w:lang w:val="en-US" w:eastAsia="zh-CN"/>
              </w:rPr>
            </w:rPrChange>
          </w:rPr>
          <w:t>全局特征</w:t>
        </w:r>
      </w:ins>
      <m:oMath>
        <m:sSup>
          <m:sSupPr>
            <m:ctrlPr>
              <w:ins w:id="700" w:author="几" w:date="2025-07-05T00:44:12Z">
                <w:rPr>
                  <w:rFonts w:hint="eastAsia" w:ascii="Cambria Math" w:hAnsi="Cambria Math" w:cs="Cambria Math"/>
                  <w:b w:val="0"/>
                  <w:i w:val="0"/>
                  <w:sz w:val="21"/>
                  <w:lang w:val="en-US" w:eastAsia="zh-CN" w:bidi="ar-SA"/>
                </w:rPr>
              </w:ins>
            </m:ctrlPr>
          </m:sSupPr>
          <m:e>
            <w:ins w:id="701" w:author="几" w:date="2025-07-05T00:44:12Z">
              <m:r>
                <m:rPr>
                  <m:sty m:val="p"/>
                </m:rPr>
                <w:rPr>
                  <w:rFonts w:hint="eastAsia" w:ascii="Cambria Math" w:hAnsi="Cambria Math" w:cs="Cambria Math"/>
                  <w:sz w:val="21"/>
                  <w:lang w:val="en-US" w:eastAsia="zh-CN" w:bidi="ar-SA"/>
                </w:rPr>
                <m:t>f</m:t>
              </m:r>
            </w:ins>
            <m:ctrlPr>
              <w:ins w:id="702" w:author="几" w:date="2025-07-05T00:44:12Z">
                <w:rPr>
                  <w:rFonts w:hint="eastAsia" w:ascii="Cambria Math" w:hAnsi="Cambria Math" w:cs="Cambria Math"/>
                  <w:b w:val="0"/>
                  <w:i w:val="0"/>
                  <w:sz w:val="21"/>
                  <w:lang w:val="en-US" w:eastAsia="zh-CN" w:bidi="ar-SA"/>
                </w:rPr>
              </w:ins>
            </m:ctrlPr>
          </m:e>
          <m:sup>
            <w:ins w:id="703" w:author="几" w:date="2025-07-05T00:44:12Z">
              <m:r>
                <m:rPr>
                  <m:sty m:val="p"/>
                </m:rPr>
                <w:rPr>
                  <w:rFonts w:hint="eastAsia" w:ascii="Cambria Math" w:hAnsi="Cambria Math" w:cs="Cambria Math"/>
                  <w:sz w:val="21"/>
                  <w:lang w:val="en-US" w:eastAsia="zh-CN" w:bidi="ar-SA"/>
                </w:rPr>
                <m:t>'</m:t>
              </m:r>
            </w:ins>
            <m:ctrlPr>
              <w:ins w:id="704" w:author="几" w:date="2025-07-05T00:44:12Z">
                <w:rPr>
                  <w:rFonts w:hint="eastAsia" w:ascii="Cambria Math" w:hAnsi="Cambria Math" w:cs="Cambria Math"/>
                  <w:b w:val="0"/>
                  <w:i w:val="0"/>
                  <w:sz w:val="21"/>
                  <w:lang w:val="en-US" w:eastAsia="zh-CN" w:bidi="ar-SA"/>
                </w:rPr>
              </w:ins>
            </m:ctrlPr>
          </m:sup>
        </m:sSup>
      </m:oMath>
    </w:p>
    <w:p w14:paraId="3AB817EA">
      <w:pPr>
        <w:spacing w:before="0" w:beforeLines="0"/>
        <w:ind w:firstLine="420" w:firstLineChars="0"/>
        <w:rPr>
          <w:ins w:id="705" w:author="几" w:date="2025-07-05T00:44:14Z"/>
          <w:rFonts w:hint="eastAsia" w:hAnsi="Cambria Math" w:cs="Cambria Math"/>
          <w:i w:val="0"/>
          <w:iCs w:val="0"/>
          <w:sz w:val="21"/>
          <w:rPrChange w:id="706" w:author="几" w:date="2025-07-05T00:44:40Z">
            <w:rPr>
              <w:ins w:id="707" w:author="几" w:date="2025-07-05T00:44:14Z"/>
              <w:rFonts w:hint="eastAsia" w:hAnsi="Cambria Math" w:cs="Cambria Math"/>
              <w:i w:val="0"/>
              <w:iCs/>
              <w:sz w:val="21"/>
            </w:rPr>
          </w:rPrChange>
        </w:rPr>
      </w:pPr>
      <m:oMathPara>
        <m:oMath>
          <m:sSup>
            <m:sSupPr>
              <m:ctrlPr>
                <w:ins w:id="708" w:author="几" w:date="2025-07-05T00:41:43Z">
                  <m:rPr/>
                  <w:rPr>
                    <w:rFonts w:hint="eastAsia" w:ascii="Cambria Math" w:hAnsi="Cambria Math" w:cs="Cambria Math"/>
                    <w:b w:val="0"/>
                    <w:i w:val="0"/>
                    <w:sz w:val="21"/>
                    <w:lang w:val="en-US" w:eastAsia="zh-CN" w:bidi="ar-SA"/>
                  </w:rPr>
                </w:ins>
              </m:ctrlPr>
            </m:sSupPr>
            <m:e>
              <w:ins w:id="709" w:author="几" w:date="2025-07-05T00:41:46Z">
                <m:r>
                  <m:rPr>
                    <m:sty m:val="p"/>
                  </m:rPr>
                  <w:rPr>
                    <w:rFonts w:hint="eastAsia" w:ascii="Cambria Math" w:hAnsi="Cambria Math" w:cs="Cambria Math"/>
                    <w:sz w:val="21"/>
                    <w:lang w:val="en-US" w:eastAsia="zh-CN" w:bidi="ar-SA"/>
                  </w:rPr>
                  <m:t>f</m:t>
                </m:r>
              </w:ins>
              <m:ctrlPr>
                <w:ins w:id="710" w:author="几" w:date="2025-07-05T00:41:43Z">
                  <m:rPr/>
                  <w:rPr>
                    <w:rFonts w:hint="eastAsia" w:ascii="Cambria Math" w:hAnsi="Cambria Math" w:cs="Cambria Math"/>
                    <w:b w:val="0"/>
                    <w:i w:val="0"/>
                    <w:sz w:val="21"/>
                    <w:lang w:val="en-US" w:eastAsia="zh-CN" w:bidi="ar-SA"/>
                  </w:rPr>
                </w:ins>
              </m:ctrlPr>
            </m:e>
            <m:sup>
              <w:ins w:id="711" w:author="几" w:date="2025-07-05T00:41:45Z">
                <m:r>
                  <m:rPr>
                    <m:sty m:val="p"/>
                  </m:rPr>
                  <w:rPr>
                    <w:rFonts w:hint="eastAsia" w:ascii="Cambria Math" w:hAnsi="Cambria Math" w:cs="Cambria Math"/>
                    <w:sz w:val="21"/>
                    <w:lang w:val="en-US" w:eastAsia="zh-CN" w:bidi="ar-SA"/>
                  </w:rPr>
                  <m:t>'</m:t>
                </m:r>
              </w:ins>
              <m:ctrlPr>
                <w:ins w:id="712" w:author="几" w:date="2025-07-05T00:41:43Z">
                  <m:rPr/>
                  <w:rPr>
                    <w:rFonts w:hint="eastAsia" w:ascii="Cambria Math" w:hAnsi="Cambria Math" w:cs="Cambria Math"/>
                    <w:b w:val="0"/>
                    <w:i w:val="0"/>
                    <w:sz w:val="21"/>
                    <w:lang w:val="en-US" w:eastAsia="zh-CN" w:bidi="ar-SA"/>
                  </w:rPr>
                </w:ins>
              </m:ctrlPr>
            </m:sup>
          </m:sSup>
          <w:ins w:id="713" w:author="几" w:date="2025-07-05T00:41:01Z">
            <m:r>
              <m:rPr>
                <m:sty m:val="p"/>
              </m:rPr>
              <w:rPr>
                <w:rFonts w:hint="eastAsia" w:ascii="Cambria Math" w:hAnsi="Cambria Math" w:cs="Cambria Math"/>
                <w:sz w:val="21"/>
                <w:lang w:val="en-US" w:eastAsia="zh-CN" w:bidi="ar-SA"/>
              </w:rPr>
              <m:t>=</m:t>
            </m:r>
          </w:ins>
          <w:ins w:id="714" w:author="几" w:date="2025-07-05T00:41:03Z">
            <m:r>
              <m:rPr>
                <m:sty m:val="p"/>
              </m:rPr>
              <w:rPr>
                <w:rFonts w:hint="eastAsia" w:ascii="Cambria Math" w:hAnsi="Cambria Math" w:cs="Cambria Math"/>
                <w:sz w:val="21"/>
                <w:lang w:val="en-US" w:eastAsia="zh-CN" w:bidi="ar-SA"/>
              </w:rPr>
              <m:t>mean</m:t>
            </m:r>
          </w:ins>
          <w:ins w:id="715" w:author="几" w:date="2025-07-05T00:41:05Z">
            <m:r>
              <m:rPr>
                <m:sty m:val="p"/>
              </m:rPr>
              <w:rPr>
                <w:rFonts w:hint="eastAsia" w:ascii="Cambria Math" w:hAnsi="Cambria Math" w:cs="Cambria Math"/>
                <w:sz w:val="21"/>
                <w:lang w:val="en-US" w:eastAsia="zh-CN" w:bidi="ar-SA"/>
              </w:rPr>
              <m:t>(</m:t>
            </m:r>
          </w:ins>
          <w:ins w:id="716" w:author="几" w:date="2025-07-05T00:41:51Z">
            <m:r>
              <m:rPr>
                <m:sty m:val="p"/>
              </m:rPr>
              <w:rPr>
                <w:rFonts w:hint="eastAsia" w:ascii="Cambria Math" w:hAnsi="Cambria Math" w:cs="Cambria Math"/>
                <w:sz w:val="21"/>
                <w:lang w:val="en-US" w:eastAsia="zh-CN" w:bidi="ar-SA"/>
              </w:rPr>
              <m:t>f</m:t>
            </m:r>
          </w:ins>
          <w:ins w:id="717" w:author="几" w:date="2025-07-05T00:41:06Z">
            <m:r>
              <m:rPr>
                <m:sty m:val="p"/>
              </m:rPr>
              <w:rPr>
                <w:rFonts w:hint="eastAsia" w:ascii="Cambria Math" w:hAnsi="Cambria Math" w:cs="Cambria Math"/>
                <w:sz w:val="21"/>
                <w:lang w:val="en-US" w:eastAsia="zh-CN" w:bidi="ar-SA"/>
              </w:rPr>
              <m:t>)</m:t>
            </m:r>
          </w:ins>
          <w:ins w:id="718" w:author="几" w:date="2025-07-05T00:41:55Z">
            <m:r>
              <m:rPr>
                <m:sty m:val="p"/>
              </m:rPr>
              <w:rPr>
                <w:rFonts w:hint="eastAsia" w:ascii="Cambria Math" w:hAnsi="Cambria Math" w:cs="Cambria Math"/>
                <w:sz w:val="21"/>
                <w:lang w:val="en-US" w:eastAsia="zh-CN" w:bidi="ar-SA"/>
              </w:rPr>
              <m:t>;</m:t>
            </m:r>
          </w:ins>
          <m:sSup>
            <m:sSupPr>
              <m:ctrlPr>
                <w:ins w:id="719" w:author="几" w:date="2025-07-05T00:42:02Z">
                  <w:rPr>
                    <w:rFonts w:hint="eastAsia" w:ascii="Cambria Math" w:hAnsi="Cambria Math" w:cs="Cambria Math"/>
                    <w:b w:val="0"/>
                    <w:i w:val="0"/>
                    <w:sz w:val="21"/>
                    <w:lang w:val="en-US" w:eastAsia="zh-CN" w:bidi="ar-SA"/>
                  </w:rPr>
                </w:ins>
              </m:ctrlPr>
            </m:sSupPr>
            <m:e>
              <w:ins w:id="720" w:author="几" w:date="2025-07-05T00:42:02Z">
                <m:r>
                  <m:rPr>
                    <m:sty m:val="p"/>
                  </m:rPr>
                  <w:rPr>
                    <w:rFonts w:hint="eastAsia" w:ascii="Cambria Math" w:hAnsi="Cambria Math" w:cs="Cambria Math"/>
                    <w:sz w:val="21"/>
                    <w:lang w:val="en-US" w:eastAsia="zh-CN" w:bidi="ar-SA"/>
                  </w:rPr>
                  <m:t>f</m:t>
                </m:r>
              </w:ins>
              <m:ctrlPr>
                <w:ins w:id="721" w:author="几" w:date="2025-07-05T00:42:02Z">
                  <w:rPr>
                    <w:rFonts w:hint="eastAsia" w:ascii="Cambria Math" w:hAnsi="Cambria Math" w:cs="Cambria Math"/>
                    <w:b w:val="0"/>
                    <w:i w:val="0"/>
                    <w:sz w:val="21"/>
                    <w:lang w:val="en-US" w:eastAsia="zh-CN" w:bidi="ar-SA"/>
                  </w:rPr>
                </w:ins>
              </m:ctrlPr>
            </m:e>
            <m:sup>
              <w:ins w:id="722" w:author="几" w:date="2025-07-05T00:42:02Z">
                <m:r>
                  <m:rPr>
                    <m:sty m:val="p"/>
                  </m:rPr>
                  <w:rPr>
                    <w:rFonts w:hint="eastAsia" w:ascii="Cambria Math" w:hAnsi="Cambria Math" w:cs="Cambria Math"/>
                    <w:sz w:val="21"/>
                    <w:lang w:val="en-US" w:eastAsia="zh-CN" w:bidi="ar-SA"/>
                  </w:rPr>
                  <m:t>'</m:t>
                </m:r>
              </w:ins>
              <m:ctrlPr>
                <w:ins w:id="723" w:author="几" w:date="2025-07-05T00:42:02Z">
                  <w:rPr>
                    <w:rFonts w:hint="eastAsia" w:ascii="Cambria Math" w:hAnsi="Cambria Math" w:cs="Cambria Math"/>
                    <w:b w:val="0"/>
                    <w:i w:val="0"/>
                    <w:sz w:val="21"/>
                    <w:lang w:val="en-US" w:eastAsia="zh-CN" w:bidi="ar-SA"/>
                  </w:rPr>
                </w:ins>
              </m:ctrlPr>
            </m:sup>
          </m:sSup>
          <w:ins w:id="724" w:author="几" w:date="2025-07-05T00:42:14Z">
            <m:r>
              <m:rPr>
                <m:sty m:val="p"/>
              </m:rPr>
              <w:rPr>
                <w:rFonts w:hint="eastAsia" w:ascii="Cambria Math" w:hAnsi="Cambria Math" w:cs="Cambria Math"/>
              </w:rPr>
              <m:t>∈</m:t>
            </m:r>
          </w:ins>
          <m:sSup>
            <m:sSupPr>
              <m:ctrlPr>
                <w:ins w:id="725" w:author="几" w:date="2025-07-05T00:42:14Z">
                  <w:rPr>
                    <w:rFonts w:hint="eastAsia" w:ascii="Cambria Math" w:hAnsi="Cambria Math" w:cs="Cambria Math"/>
                    <w:sz w:val="21"/>
                  </w:rPr>
                </w:ins>
              </m:ctrlPr>
            </m:sSupPr>
            <m:e>
              <w:ins w:id="726" w:author="几" w:date="2025-07-05T00:42:14Z">
                <m:r>
                  <m:rPr>
                    <m:sty m:val="p"/>
                  </m:rPr>
                  <w:rPr>
                    <w:rFonts w:hint="default" w:ascii="Cambria Math" w:hAnsi="Cambria Math" w:cs="Cambria Math"/>
                    <w:sz w:val="21"/>
                  </w:rPr>
                  <m:t>R</m:t>
                </m:r>
              </w:ins>
              <m:ctrlPr>
                <w:ins w:id="727" w:author="几" w:date="2025-07-05T00:42:14Z">
                  <w:rPr>
                    <w:rFonts w:hint="eastAsia" w:ascii="Cambria Math" w:hAnsi="Cambria Math" w:cs="Cambria Math"/>
                    <w:sz w:val="21"/>
                  </w:rPr>
                </w:ins>
              </m:ctrlPr>
            </m:e>
            <m:sup>
              <w:ins w:id="728" w:author="几" w:date="2025-07-05T00:42:14Z">
                <m:r>
                  <m:rPr>
                    <m:sty m:val="p"/>
                  </m:rPr>
                  <w:rPr>
                    <w:rFonts w:hint="default" w:ascii="Cambria Math" w:hAnsi="Cambria Math" w:cs="Cambria Math"/>
                    <w:sz w:val="21"/>
                    <w:lang w:val="en-US" w:eastAsia="zh-CN"/>
                  </w:rPr>
                  <m:t xml:space="preserve">d </m:t>
                </m:r>
              </w:ins>
              <m:ctrlPr>
                <w:ins w:id="729" w:author="几" w:date="2025-07-05T00:42:14Z">
                  <w:rPr>
                    <w:rFonts w:hint="eastAsia" w:ascii="Cambria Math" w:hAnsi="Cambria Math" w:cs="Cambria Math"/>
                    <w:sz w:val="21"/>
                  </w:rPr>
                </w:ins>
              </m:ctrlPr>
            </m:sup>
          </m:sSup>
        </m:oMath>
      </m:oMathPara>
    </w:p>
    <w:p w14:paraId="2DBBA0E2">
      <w:pPr>
        <w:spacing w:before="0" w:beforeLines="0"/>
        <w:ind w:firstLine="420" w:firstLineChars="0"/>
        <w:rPr>
          <w:ins w:id="730" w:author="几" w:date="2025-07-05T00:40:47Z"/>
          <w:rFonts w:hint="eastAsia" w:hAnsi="Cambria Math" w:eastAsia="宋体" w:cs="Cambria Math"/>
          <w:i w:val="0"/>
          <w:iCs w:val="0"/>
          <w:sz w:val="21"/>
          <w:lang w:val="en-US" w:eastAsia="zh-CN"/>
          <w:rPrChange w:id="731" w:author="几" w:date="2025-07-05T00:44:40Z">
            <w:rPr>
              <w:ins w:id="732" w:author="几" w:date="2025-07-05T00:40:47Z"/>
              <w:rFonts w:hint="default" w:hAnsi="Cambria Math" w:eastAsia="宋体" w:cs="Cambria Math"/>
              <w:i w:val="0"/>
              <w:iCs/>
              <w:sz w:val="21"/>
              <w:lang w:val="en-US" w:eastAsia="zh-CN"/>
            </w:rPr>
          </w:rPrChange>
        </w:rPr>
      </w:pPr>
      <w:ins w:id="733" w:author="几" w:date="2025-07-05T00:44:15Z">
        <w:r>
          <w:rPr>
            <w:rFonts w:hint="eastAsia" w:hAnsi="Cambria Math" w:cs="Cambria Math"/>
            <w:i w:val="0"/>
            <w:iCs w:val="0"/>
            <w:sz w:val="21"/>
            <w:lang w:val="en-US" w:eastAsia="zh-CN"/>
            <w:rPrChange w:id="734" w:author="几" w:date="2025-07-05T00:44:40Z">
              <w:rPr>
                <w:rFonts w:hint="eastAsia" w:hAnsi="Cambria Math" w:cs="Cambria Math"/>
                <w:i w:val="0"/>
                <w:iCs/>
                <w:sz w:val="21"/>
                <w:lang w:val="en-US" w:eastAsia="zh-CN"/>
              </w:rPr>
            </w:rPrChange>
          </w:rPr>
          <w:t>然后</w:t>
        </w:r>
      </w:ins>
      <w:ins w:id="736" w:author="几" w:date="2025-07-05T00:44:18Z">
        <w:r>
          <w:rPr>
            <w:rFonts w:hint="eastAsia" w:hAnsi="Cambria Math" w:cs="Cambria Math"/>
            <w:i w:val="0"/>
            <w:iCs w:val="0"/>
            <w:sz w:val="21"/>
            <w:lang w:val="en-US" w:eastAsia="zh-CN"/>
            <w:rPrChange w:id="737" w:author="几" w:date="2025-07-05T00:44:40Z">
              <w:rPr>
                <w:rFonts w:hint="eastAsia" w:hAnsi="Cambria Math" w:cs="Cambria Math"/>
                <w:i w:val="0"/>
                <w:iCs/>
                <w:sz w:val="21"/>
                <w:lang w:val="en-US" w:eastAsia="zh-CN"/>
              </w:rPr>
            </w:rPrChange>
          </w:rPr>
          <w:t>输入</w:t>
        </w:r>
      </w:ins>
      <w:ins w:id="739" w:author="几" w:date="2025-07-05T00:44:19Z">
        <w:r>
          <w:rPr>
            <w:rFonts w:hint="eastAsia" w:hAnsi="Cambria Math" w:cs="Cambria Math"/>
            <w:i w:val="0"/>
            <w:iCs w:val="0"/>
            <w:sz w:val="21"/>
            <w:lang w:val="en-US" w:eastAsia="zh-CN"/>
            <w:rPrChange w:id="740" w:author="几" w:date="2025-07-05T00:44:40Z">
              <w:rPr>
                <w:rFonts w:hint="eastAsia" w:hAnsi="Cambria Math" w:cs="Cambria Math"/>
                <w:i w:val="0"/>
                <w:iCs/>
                <w:sz w:val="21"/>
                <w:lang w:val="en-US" w:eastAsia="zh-CN"/>
              </w:rPr>
            </w:rPrChange>
          </w:rPr>
          <w:t>一个</w:t>
        </w:r>
      </w:ins>
      <w:ins w:id="742" w:author="几" w:date="2025-07-05T00:44:21Z">
        <w:r>
          <w:rPr>
            <w:rFonts w:hint="eastAsia" w:hAnsi="Cambria Math" w:cs="Cambria Math"/>
            <w:i w:val="0"/>
            <w:iCs w:val="0"/>
            <w:sz w:val="21"/>
            <w:lang w:val="en-US" w:eastAsia="zh-CN"/>
            <w:rPrChange w:id="743" w:author="几" w:date="2025-07-05T00:44:40Z">
              <w:rPr>
                <w:rFonts w:hint="eastAsia" w:hAnsi="Cambria Math" w:cs="Cambria Math"/>
                <w:i w:val="0"/>
                <w:iCs/>
                <w:sz w:val="21"/>
                <w:lang w:val="en-US" w:eastAsia="zh-CN"/>
              </w:rPr>
            </w:rPrChange>
          </w:rPr>
          <w:t>线性层</w:t>
        </w:r>
      </w:ins>
      <w:ins w:id="745" w:author="几" w:date="2025-07-05T00:44:22Z">
        <w:r>
          <w:rPr>
            <w:rFonts w:hint="eastAsia" w:hAnsi="Cambria Math" w:cs="Cambria Math"/>
            <w:i w:val="0"/>
            <w:iCs w:val="0"/>
            <w:sz w:val="21"/>
            <w:lang w:val="en-US" w:eastAsia="zh-CN"/>
            <w:rPrChange w:id="746" w:author="几" w:date="2025-07-05T00:44:40Z">
              <w:rPr>
                <w:rFonts w:hint="eastAsia" w:hAnsi="Cambria Math" w:cs="Cambria Math"/>
                <w:i w:val="0"/>
                <w:iCs/>
                <w:sz w:val="21"/>
                <w:lang w:val="en-US" w:eastAsia="zh-CN"/>
              </w:rPr>
            </w:rPrChange>
          </w:rPr>
          <w:t>进行</w:t>
        </w:r>
      </w:ins>
      <w:ins w:id="748" w:author="几" w:date="2025-07-05T00:44:25Z">
        <w:r>
          <w:rPr>
            <w:rFonts w:hint="eastAsia" w:hAnsi="Cambria Math" w:cs="Cambria Math"/>
            <w:i w:val="0"/>
            <w:iCs w:val="0"/>
            <w:sz w:val="21"/>
            <w:lang w:val="en-US" w:eastAsia="zh-CN"/>
            <w:rPrChange w:id="749" w:author="几" w:date="2025-07-05T00:44:40Z">
              <w:rPr>
                <w:rFonts w:hint="eastAsia" w:hAnsi="Cambria Math" w:cs="Cambria Math"/>
                <w:i w:val="0"/>
                <w:iCs/>
                <w:sz w:val="21"/>
                <w:lang w:val="en-US" w:eastAsia="zh-CN"/>
              </w:rPr>
            </w:rPrChange>
          </w:rPr>
          <w:t>最后的</w:t>
        </w:r>
      </w:ins>
      <w:ins w:id="751" w:author="几" w:date="2025-07-05T00:44:26Z">
        <w:r>
          <w:rPr>
            <w:rFonts w:hint="eastAsia" w:hAnsi="Cambria Math" w:cs="Cambria Math"/>
            <w:i w:val="0"/>
            <w:iCs w:val="0"/>
            <w:sz w:val="21"/>
            <w:lang w:val="en-US" w:eastAsia="zh-CN"/>
            <w:rPrChange w:id="752" w:author="几" w:date="2025-07-05T00:44:40Z">
              <w:rPr>
                <w:rFonts w:hint="eastAsia" w:hAnsi="Cambria Math" w:cs="Cambria Math"/>
                <w:i w:val="0"/>
                <w:iCs/>
                <w:sz w:val="21"/>
                <w:lang w:val="en-US" w:eastAsia="zh-CN"/>
              </w:rPr>
            </w:rPrChange>
          </w:rPr>
          <w:t>分类</w:t>
        </w:r>
      </w:ins>
    </w:p>
    <w:p w14:paraId="3CE666DB">
      <w:pPr>
        <w:spacing w:before="0" w:beforeLines="0"/>
        <w:ind w:firstLine="420" w:firstLineChars="0"/>
        <w:rPr>
          <w:ins w:id="754" w:author="几" w:date="2025-07-05T00:30:52Z"/>
          <w:rFonts w:hint="default" w:hAnsi="Cambria Math" w:cs="Cambria Math"/>
          <w:i w:val="0"/>
          <w:sz w:val="21"/>
          <w:lang w:val="en-US" w:eastAsia="zh-CN"/>
        </w:rPr>
      </w:pPr>
    </w:p>
    <w:p w14:paraId="0E46C10F">
      <w:pPr>
        <w:spacing w:before="0" w:beforeLines="0"/>
        <w:ind w:firstLine="420" w:firstLineChars="0"/>
        <w:rPr>
          <w:rFonts w:hint="default" w:hAnsi="Cambria Math" w:cs="Cambria Math"/>
          <w:i w:val="0"/>
          <w:sz w:val="22"/>
          <w:lang w:val="en-US" w:eastAsia="zh-CN"/>
        </w:rPr>
      </w:pPr>
    </w:p>
    <w:p w14:paraId="7EDBA386">
      <w:pPr>
        <w:spacing w:before="0" w:beforeLines="0"/>
        <w:ind w:firstLine="420" w:firstLineChars="0"/>
      </w:pPr>
      <w:r>
        <w:rPr>
          <w:rFonts w:hint="eastAsia"/>
        </w:rPr>
        <w:t>实施例</w:t>
      </w:r>
    </w:p>
    <w:p w14:paraId="1C6ECBF5">
      <w:pPr>
        <w:spacing w:before="0" w:beforeLines="0"/>
        <w:ind w:firstLine="420"/>
        <w:rPr>
          <w:u w:val="single"/>
        </w:rPr>
      </w:pPr>
      <w:r>
        <w:rPr>
          <w:rFonts w:hint="eastAsia"/>
          <w:u w:val="single"/>
        </w:rPr>
        <w:t>数据集：</w:t>
      </w:r>
    </w:p>
    <w:p w14:paraId="61933C96">
      <w:pPr>
        <w:spacing w:before="0" w:beforeLines="0"/>
        <w:ind w:firstLine="420"/>
      </w:pPr>
      <w:r>
        <w:rPr>
          <w:rFonts w:hint="eastAsia"/>
        </w:rPr>
        <w:t>实验在上海第十人民医院的数据集上进行训练和验证，数据统计如下表，表1展示了我们训练集和验证集的统计：</w:t>
      </w:r>
    </w:p>
    <w:p w14:paraId="68882460">
      <w:pPr>
        <w:spacing w:before="0" w:beforeLines="0"/>
        <w:ind w:firstLine="420"/>
        <w:jc w:val="center"/>
      </w:pPr>
      <w:r>
        <w:rPr>
          <w:rFonts w:hint="eastAsia"/>
        </w:rPr>
        <w:t>表1.本专利数据集统计信息</w:t>
      </w:r>
    </w:p>
    <w:tbl>
      <w:tblPr>
        <w:tblStyle w:val="10"/>
        <w:tblW w:w="6119" w:type="dxa"/>
        <w:jc w:val="center"/>
        <w:tblLayout w:type="fixed"/>
        <w:tblCellMar>
          <w:top w:w="0" w:type="dxa"/>
          <w:left w:w="108" w:type="dxa"/>
          <w:bottom w:w="0" w:type="dxa"/>
          <w:right w:w="108" w:type="dxa"/>
        </w:tblCellMar>
      </w:tblPr>
      <w:tblGrid>
        <w:gridCol w:w="2521"/>
        <w:gridCol w:w="1727"/>
        <w:gridCol w:w="1871"/>
      </w:tblGrid>
      <w:tr w14:paraId="4F86552B">
        <w:tblPrEx>
          <w:tblCellMar>
            <w:top w:w="0" w:type="dxa"/>
            <w:left w:w="108" w:type="dxa"/>
            <w:bottom w:w="0" w:type="dxa"/>
            <w:right w:w="108" w:type="dxa"/>
          </w:tblCellMar>
        </w:tblPrEx>
        <w:trPr>
          <w:trHeight w:val="798" w:hRule="atLeast"/>
          <w:jc w:val="center"/>
        </w:trPr>
        <w:tc>
          <w:tcPr>
            <w:tcW w:w="2521" w:type="dxa"/>
            <w:tcBorders>
              <w:top w:val="single" w:color="auto" w:sz="4" w:space="0"/>
              <w:bottom w:val="single" w:color="auto" w:sz="4" w:space="0"/>
            </w:tcBorders>
            <w:noWrap/>
            <w:vAlign w:val="center"/>
          </w:tcPr>
          <w:p w14:paraId="49E86791">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数据</w:t>
            </w:r>
          </w:p>
        </w:tc>
        <w:tc>
          <w:tcPr>
            <w:tcW w:w="1727" w:type="dxa"/>
            <w:tcBorders>
              <w:top w:val="single" w:color="auto" w:sz="4" w:space="0"/>
              <w:bottom w:val="single" w:color="auto" w:sz="4" w:space="0"/>
            </w:tcBorders>
            <w:noWrap/>
            <w:vAlign w:val="center"/>
          </w:tcPr>
          <w:p w14:paraId="73DA06B5">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上海第十人民医院（训练）</w:t>
            </w:r>
          </w:p>
        </w:tc>
        <w:tc>
          <w:tcPr>
            <w:tcW w:w="1871" w:type="dxa"/>
            <w:tcBorders>
              <w:top w:val="single" w:color="auto" w:sz="4" w:space="0"/>
              <w:bottom w:val="single" w:color="auto" w:sz="4" w:space="0"/>
            </w:tcBorders>
            <w:noWrap/>
            <w:vAlign w:val="center"/>
          </w:tcPr>
          <w:p w14:paraId="0E403037">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上海第十人民医院（验证）</w:t>
            </w:r>
          </w:p>
        </w:tc>
      </w:tr>
      <w:tr w14:paraId="4058D993">
        <w:tblPrEx>
          <w:tblCellMar>
            <w:top w:w="0" w:type="dxa"/>
            <w:left w:w="108" w:type="dxa"/>
            <w:bottom w:w="0" w:type="dxa"/>
            <w:right w:w="108" w:type="dxa"/>
          </w:tblCellMar>
        </w:tblPrEx>
        <w:trPr>
          <w:trHeight w:val="295" w:hRule="atLeast"/>
          <w:jc w:val="center"/>
        </w:trPr>
        <w:tc>
          <w:tcPr>
            <w:tcW w:w="2521" w:type="dxa"/>
            <w:tcBorders>
              <w:top w:val="single" w:color="auto" w:sz="4" w:space="0"/>
            </w:tcBorders>
            <w:noWrap/>
            <w:vAlign w:val="center"/>
          </w:tcPr>
          <w:p w14:paraId="6F7E2C62">
            <w:pPr>
              <w:spacing w:before="120"/>
              <w:ind w:firstLine="36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病例数量</w:t>
            </w:r>
          </w:p>
        </w:tc>
        <w:tc>
          <w:tcPr>
            <w:tcW w:w="1727" w:type="dxa"/>
            <w:tcBorders>
              <w:top w:val="single" w:color="auto" w:sz="4" w:space="0"/>
            </w:tcBorders>
            <w:noWrap/>
            <w:vAlign w:val="center"/>
          </w:tcPr>
          <w:p w14:paraId="56799CAB">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440</w:t>
            </w:r>
          </w:p>
        </w:tc>
        <w:tc>
          <w:tcPr>
            <w:tcW w:w="1871" w:type="dxa"/>
            <w:tcBorders>
              <w:top w:val="single" w:color="auto" w:sz="4" w:space="0"/>
            </w:tcBorders>
            <w:noWrap/>
            <w:vAlign w:val="center"/>
          </w:tcPr>
          <w:p w14:paraId="127C29B6">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110</w:t>
            </w:r>
          </w:p>
        </w:tc>
      </w:tr>
      <w:tr w14:paraId="0D58D313">
        <w:tblPrEx>
          <w:tblCellMar>
            <w:top w:w="0" w:type="dxa"/>
            <w:left w:w="108" w:type="dxa"/>
            <w:bottom w:w="0" w:type="dxa"/>
            <w:right w:w="108" w:type="dxa"/>
          </w:tblCellMar>
        </w:tblPrEx>
        <w:trPr>
          <w:trHeight w:val="285" w:hRule="atLeast"/>
          <w:jc w:val="center"/>
        </w:trPr>
        <w:tc>
          <w:tcPr>
            <w:tcW w:w="2521" w:type="dxa"/>
            <w:noWrap/>
            <w:vAlign w:val="center"/>
          </w:tcPr>
          <w:p w14:paraId="2B9FA78F">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癌症初期（T0期）数量</w:t>
            </w:r>
          </w:p>
        </w:tc>
        <w:tc>
          <w:tcPr>
            <w:tcW w:w="1727" w:type="dxa"/>
            <w:noWrap/>
            <w:vAlign w:val="center"/>
          </w:tcPr>
          <w:p w14:paraId="26EBD38C">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230</w:t>
            </w:r>
          </w:p>
        </w:tc>
        <w:tc>
          <w:tcPr>
            <w:tcW w:w="1871" w:type="dxa"/>
            <w:noWrap/>
            <w:vAlign w:val="center"/>
          </w:tcPr>
          <w:p w14:paraId="401F56FC">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58</w:t>
            </w:r>
          </w:p>
        </w:tc>
      </w:tr>
      <w:tr w14:paraId="4C46DD90">
        <w:tblPrEx>
          <w:tblCellMar>
            <w:top w:w="0" w:type="dxa"/>
            <w:left w:w="108" w:type="dxa"/>
            <w:bottom w:w="0" w:type="dxa"/>
            <w:right w:w="108" w:type="dxa"/>
          </w:tblCellMar>
        </w:tblPrEx>
        <w:trPr>
          <w:trHeight w:val="285" w:hRule="atLeast"/>
          <w:jc w:val="center"/>
        </w:trPr>
        <w:tc>
          <w:tcPr>
            <w:tcW w:w="2521" w:type="dxa"/>
            <w:tcBorders>
              <w:bottom w:val="single" w:color="auto" w:sz="4" w:space="0"/>
            </w:tcBorders>
            <w:noWrap/>
            <w:vAlign w:val="center"/>
          </w:tcPr>
          <w:p w14:paraId="23A624FE">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癌症晚期（T1期）数量</w:t>
            </w:r>
          </w:p>
        </w:tc>
        <w:tc>
          <w:tcPr>
            <w:tcW w:w="1727" w:type="dxa"/>
            <w:tcBorders>
              <w:bottom w:val="single" w:color="auto" w:sz="4" w:space="0"/>
            </w:tcBorders>
            <w:noWrap/>
            <w:vAlign w:val="center"/>
          </w:tcPr>
          <w:p w14:paraId="37E5FABE">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210</w:t>
            </w:r>
          </w:p>
        </w:tc>
        <w:tc>
          <w:tcPr>
            <w:tcW w:w="1871" w:type="dxa"/>
            <w:tcBorders>
              <w:bottom w:val="single" w:color="auto" w:sz="4" w:space="0"/>
            </w:tcBorders>
            <w:noWrap/>
            <w:vAlign w:val="center"/>
          </w:tcPr>
          <w:p w14:paraId="0CD11608">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52</w:t>
            </w:r>
          </w:p>
        </w:tc>
      </w:tr>
    </w:tbl>
    <w:p w14:paraId="55AEC10B">
      <w:pPr>
        <w:spacing w:before="0" w:beforeLines="0"/>
        <w:ind w:firstLine="420"/>
      </w:pPr>
    </w:p>
    <w:p w14:paraId="2C3093C5">
      <w:pPr>
        <w:spacing w:before="0" w:beforeLines="0"/>
        <w:ind w:firstLine="420"/>
        <w:rPr>
          <w:u w:val="single"/>
        </w:rPr>
      </w:pPr>
      <w:r>
        <w:rPr>
          <w:rFonts w:hint="eastAsia"/>
          <w:u w:val="single"/>
        </w:rPr>
        <w:t>方法应用：</w:t>
      </w:r>
    </w:p>
    <w:p w14:paraId="5EA1BF10">
      <w:pPr>
        <w:spacing w:before="0" w:beforeLines="0"/>
        <w:ind w:firstLine="420"/>
      </w:pPr>
      <w:r>
        <w:rPr>
          <w:rFonts w:hint="eastAsia"/>
        </w:rPr>
        <w:t>本实验将训练批次大小（Batch</w:t>
      </w:r>
      <w:r>
        <w:t xml:space="preserve"> Size</w:t>
      </w:r>
      <w:r>
        <w:rPr>
          <w:rFonts w:hint="eastAsia"/>
        </w:rPr>
        <w:t>）设置为 4，整个过程中在两块RTX 3090显卡上训练。对于我们的工作，我们使用AdamW优化器，在1e-3的学习率下预训练500个轮次来最小化重建损失和采样损失。随后我们在4e-4的学习率下微调300轮次最小化交叉熵损失。</w:t>
      </w:r>
    </w:p>
    <w:p w14:paraId="7E2BA220">
      <w:pPr>
        <w:spacing w:before="0" w:beforeLines="0"/>
        <w:ind w:firstLine="420"/>
        <w:rPr>
          <w:u w:val="single"/>
        </w:rPr>
      </w:pPr>
      <w:commentRangeStart w:id="23"/>
      <w:commentRangeStart w:id="24"/>
      <w:r>
        <w:rPr>
          <w:rFonts w:hint="eastAsia"/>
          <w:u w:val="single"/>
        </w:rPr>
        <w:t>效果对比</w:t>
      </w:r>
      <w:commentRangeEnd w:id="23"/>
      <w:r>
        <w:rPr>
          <w:rStyle w:val="16"/>
        </w:rPr>
        <w:commentReference w:id="23"/>
      </w:r>
      <w:commentRangeEnd w:id="24"/>
      <w:r>
        <w:commentReference w:id="24"/>
      </w:r>
    </w:p>
    <w:p w14:paraId="2BA725B5">
      <w:pPr>
        <w:spacing w:before="0" w:beforeLines="0"/>
        <w:ind w:firstLine="420"/>
        <w:rPr>
          <w:ins w:id="756" w:author="几" w:date="2025-07-04T00:41:49Z"/>
          <w:rFonts w:hint="eastAsia" w:cs="Times New Roman"/>
          <w:sz w:val="21"/>
          <w:szCs w:val="20"/>
          <w:lang w:val="en-US" w:eastAsia="zh-CN"/>
        </w:rPr>
        <w:pPrChange w:id="755" w:author="几" w:date="2025-07-04T00:41:43Z">
          <w:pPr>
            <w:spacing w:before="0" w:beforeLines="0"/>
            <w:ind w:firstLine="420"/>
          </w:pPr>
        </w:pPrChange>
      </w:pPr>
      <w:r>
        <w:rPr>
          <w:rFonts w:hint="eastAsia"/>
        </w:rPr>
        <w:t>在实验效果对比上，由于医学场景和任务的特殊性，我们将效果对比在工作的消融中。针对遮掩方式进行对比实验。如下实验表2所示，我们对比了预训练视觉编码器中随机掩码和我们设计的基于三个医学分割模型的先验分割引导掩码的差距，两者同样使用了我们改进的微调方式，结果如表2所示</w:t>
      </w:r>
      <w:ins w:id="757" w:author="几" w:date="2025-07-04T00:39:59Z">
        <w:r>
          <w:rPr>
            <w:rFonts w:hint="eastAsia"/>
            <w:lang w:eastAsia="zh-CN"/>
            <w:rPrChange w:id="758" w:author="几" w:date="2025-07-04T00:40:34Z">
              <w:rPr>
                <w:rFonts w:hint="eastAsia"/>
                <w:lang w:eastAsia="zh-CN"/>
              </w:rPr>
            </w:rPrChange>
          </w:rPr>
          <w:t>：</w:t>
        </w:r>
      </w:ins>
      <w:ins w:id="760" w:author="几" w:date="2025-07-04T00:40:01Z">
        <w:r>
          <w:rPr>
            <w:rFonts w:hint="eastAsia"/>
            <w:lang w:val="en-US" w:eastAsia="zh-CN"/>
            <w:rPrChange w:id="761" w:author="几" w:date="2025-07-04T00:40:34Z">
              <w:rPr>
                <w:rFonts w:hint="eastAsia"/>
                <w:lang w:val="en-US" w:eastAsia="zh-CN"/>
              </w:rPr>
            </w:rPrChange>
          </w:rPr>
          <w:t>其中</w:t>
        </w:r>
      </w:ins>
      <w:ins w:id="763" w:author="几" w:date="2025-07-04T00:40:02Z">
        <w:r>
          <w:rPr>
            <w:rFonts w:hint="eastAsia"/>
            <w:lang w:val="en-US" w:eastAsia="zh-CN"/>
            <w:rPrChange w:id="764" w:author="几" w:date="2025-07-04T00:40:34Z">
              <w:rPr>
                <w:rFonts w:hint="eastAsia"/>
                <w:lang w:val="en-US" w:eastAsia="zh-CN"/>
              </w:rPr>
            </w:rPrChange>
          </w:rPr>
          <w:t>指标</w:t>
        </w:r>
      </w:ins>
      <w:ins w:id="766" w:author="几" w:date="2025-07-04T00:40:06Z">
        <w:r>
          <w:rPr>
            <w:rFonts w:hint="eastAsia" w:ascii="Times New Roman" w:hAnsi="Times New Roman" w:eastAsia="宋体" w:cs="Times New Roman"/>
            <w:sz w:val="21"/>
            <w:szCs w:val="20"/>
            <w:rPrChange w:id="767" w:author="几" w:date="2025-07-04T00:40:34Z">
              <w:rPr>
                <w:rStyle w:val="15"/>
                <w:rFonts w:ascii="宋体" w:hAnsi="宋体" w:eastAsia="宋体" w:cs="宋体"/>
                <w:sz w:val="24"/>
                <w:szCs w:val="24"/>
              </w:rPr>
            </w:rPrChange>
          </w:rPr>
          <w:t>ACC (Accuracy)</w:t>
        </w:r>
      </w:ins>
      <w:ins w:id="769" w:author="几" w:date="2025-07-04T00:40:06Z">
        <w:r>
          <w:rPr>
            <w:rFonts w:hint="eastAsia" w:ascii="Times New Roman" w:hAnsi="Times New Roman" w:eastAsia="宋体" w:cs="Times New Roman"/>
            <w:sz w:val="21"/>
            <w:szCs w:val="20"/>
            <w:rPrChange w:id="770" w:author="几" w:date="2025-07-04T00:40:34Z">
              <w:rPr>
                <w:rFonts w:ascii="宋体" w:hAnsi="宋体" w:eastAsia="宋体" w:cs="宋体"/>
                <w:sz w:val="24"/>
                <w:szCs w:val="24"/>
              </w:rPr>
            </w:rPrChange>
          </w:rPr>
          <w:t xml:space="preserve"> 和 </w:t>
        </w:r>
      </w:ins>
      <w:ins w:id="772" w:author="几" w:date="2025-07-04T00:40:06Z">
        <w:r>
          <w:rPr>
            <w:rFonts w:hint="eastAsia" w:ascii="Times New Roman" w:hAnsi="Times New Roman" w:eastAsia="宋体" w:cs="Times New Roman"/>
            <w:sz w:val="21"/>
            <w:szCs w:val="20"/>
            <w:rPrChange w:id="773" w:author="几" w:date="2025-07-04T00:40:34Z">
              <w:rPr>
                <w:rStyle w:val="15"/>
                <w:rFonts w:ascii="宋体" w:hAnsi="宋体" w:eastAsia="宋体" w:cs="宋体"/>
                <w:sz w:val="24"/>
                <w:szCs w:val="24"/>
              </w:rPr>
            </w:rPrChange>
          </w:rPr>
          <w:t>AUC (Area Under the Curve)</w:t>
        </w:r>
      </w:ins>
      <w:ins w:id="775" w:author="几" w:date="2025-07-04T00:40:06Z">
        <w:r>
          <w:rPr>
            <w:rFonts w:hint="eastAsia" w:ascii="Times New Roman" w:hAnsi="Times New Roman" w:eastAsia="宋体" w:cs="Times New Roman"/>
            <w:sz w:val="21"/>
            <w:szCs w:val="20"/>
            <w:rPrChange w:id="776" w:author="几" w:date="2025-07-04T00:40:34Z">
              <w:rPr>
                <w:rFonts w:ascii="宋体" w:hAnsi="宋体" w:eastAsia="宋体" w:cs="宋体"/>
                <w:sz w:val="24"/>
                <w:szCs w:val="24"/>
              </w:rPr>
            </w:rPrChange>
          </w:rPr>
          <w:t xml:space="preserve"> 是评估分类模型性能的两个常用指标。它们分别衡量模型在预测任务中的准确度和区分能力。</w:t>
        </w:r>
      </w:ins>
      <w:ins w:id="778" w:author="几" w:date="2025-07-04T00:41:45Z">
        <w:r>
          <w:rPr>
            <w:rFonts w:hint="eastAsia" w:cs="Times New Roman"/>
            <w:sz w:val="21"/>
            <w:szCs w:val="20"/>
            <w:lang w:val="en-US" w:eastAsia="zh-CN"/>
          </w:rPr>
          <w:t>ACC</w:t>
        </w:r>
      </w:ins>
      <w:ins w:id="779" w:author="几" w:date="2025-07-04T00:41:47Z">
        <w:r>
          <w:rPr>
            <w:rFonts w:hint="eastAsia" w:cs="Times New Roman"/>
            <w:sz w:val="21"/>
            <w:szCs w:val="20"/>
            <w:lang w:val="en-US" w:eastAsia="zh-CN"/>
          </w:rPr>
          <w:t>公式</w:t>
        </w:r>
      </w:ins>
      <w:ins w:id="780" w:author="几" w:date="2025-07-04T00:41:48Z">
        <w:r>
          <w:rPr>
            <w:rFonts w:hint="eastAsia" w:cs="Times New Roman"/>
            <w:sz w:val="21"/>
            <w:szCs w:val="20"/>
            <w:lang w:val="en-US" w:eastAsia="zh-CN"/>
          </w:rPr>
          <w:t>如下</w:t>
        </w:r>
      </w:ins>
      <w:ins w:id="781" w:author="几" w:date="2025-07-04T00:41:49Z">
        <w:r>
          <w:rPr>
            <w:rFonts w:hint="eastAsia" w:cs="Times New Roman"/>
            <w:sz w:val="21"/>
            <w:szCs w:val="20"/>
            <w:lang w:val="en-US" w:eastAsia="zh-CN"/>
          </w:rPr>
          <w:t>：</w:t>
        </w:r>
      </w:ins>
    </w:p>
    <w:p w14:paraId="424AA436">
      <w:pPr>
        <w:spacing w:before="0" w:beforeLines="0"/>
        <w:ind w:firstLine="420"/>
        <m:rPr/>
        <w:rPr>
          <w:ins w:id="783" w:author="几" w:date="2025-07-04T00:42:27Z"/>
          <w:rFonts w:hint="default" w:hAnsi="Cambria Math" w:cs="Times New Roman"/>
          <w:i w:val="0"/>
          <w:sz w:val="21"/>
          <w:szCs w:val="20"/>
          <w:lang w:val="en-US" w:eastAsia="zh-CN" w:bidi="ar-SA"/>
        </w:rPr>
        <w:pPrChange w:id="782" w:author="几" w:date="2025-07-04T00:41:43Z">
          <w:pPr>
            <w:spacing w:before="0" w:beforeLines="0"/>
            <w:ind w:firstLine="420"/>
          </w:pPr>
        </w:pPrChange>
      </w:pPr>
      <m:oMathPara>
        <m:oMath>
          <w:ins w:id="784" w:author="几" w:date="2025-07-04T00:41:55Z">
            <m:r>
              <m:rPr>
                <m:sty m:val="p"/>
              </m:rPr>
              <w:rPr>
                <w:rFonts w:hint="eastAsia" w:ascii="Cambria Math" w:hAnsi="Cambria Math" w:cs="Times New Roman"/>
                <w:sz w:val="21"/>
                <w:szCs w:val="20"/>
                <w:lang w:val="en-US" w:eastAsia="zh-CN" w:bidi="ar-SA"/>
              </w:rPr>
              <m:t>ACC</m:t>
            </m:r>
          </w:ins>
          <w:ins w:id="785" w:author="几" w:date="2025-07-04T00:41:55Z">
            <m:r>
              <m:rPr>
                <m:sty m:val="p"/>
              </m:rPr>
              <w:rPr>
                <w:rFonts w:hint="default" w:ascii="Cambria Math" w:hAnsi="Cambria Math" w:cs="Times New Roman"/>
                <w:sz w:val="21"/>
                <w:szCs w:val="20"/>
                <w:lang w:val="en-US" w:eastAsia="zh-CN" w:bidi="ar-SA"/>
              </w:rPr>
              <m:t>=</m:t>
            </m:r>
          </w:ins>
          <m:f>
            <m:fPr>
              <m:ctrlPr>
                <w:ins w:id="786" w:author="几" w:date="2025-07-04T00:41:59Z">
                  <m:rPr/>
                  <w:rPr>
                    <w:rFonts w:hint="default" w:ascii="Cambria Math" w:hAnsi="Cambria Math" w:cs="Times New Roman"/>
                    <w:sz w:val="21"/>
                    <w:szCs w:val="20"/>
                    <w:lang w:val="en-US" w:eastAsia="zh-CN" w:bidi="ar-SA"/>
                  </w:rPr>
                </w:ins>
              </m:ctrlPr>
            </m:fPr>
            <m:num>
              <w:ins w:id="787" w:author="几" w:date="2025-07-04T00:42:03Z">
                <m:r>
                  <m:rPr>
                    <m:sty m:val="p"/>
                  </m:rPr>
                  <w:rPr>
                    <w:rFonts w:hint="default" w:ascii="Cambria Math" w:hAnsi="Cambria Math" w:cs="Times New Roman"/>
                    <w:sz w:val="21"/>
                    <w:szCs w:val="20"/>
                    <w:lang w:val="en-US" w:eastAsia="zh-CN" w:bidi="ar-SA"/>
                  </w:rPr>
                  <m:t>T</m:t>
                </m:r>
              </w:ins>
              <w:ins w:id="788" w:author="几" w:date="2025-07-04T00:42:04Z">
                <m:r>
                  <m:rPr>
                    <m:sty m:val="p"/>
                  </m:rPr>
                  <w:rPr>
                    <w:rFonts w:hint="default" w:ascii="Cambria Math" w:hAnsi="Cambria Math" w:cs="Times New Roman"/>
                    <w:sz w:val="21"/>
                    <w:szCs w:val="20"/>
                    <w:lang w:val="en-US" w:eastAsia="zh-CN" w:bidi="ar-SA"/>
                  </w:rPr>
                  <m:t>P+</m:t>
                </m:r>
              </w:ins>
              <w:ins w:id="789" w:author="几" w:date="2025-07-04T00:42:06Z">
                <m:r>
                  <m:rPr>
                    <m:sty m:val="p"/>
                  </m:rPr>
                  <w:rPr>
                    <w:rFonts w:hint="default" w:ascii="Cambria Math" w:hAnsi="Cambria Math" w:cs="Times New Roman"/>
                    <w:sz w:val="21"/>
                    <w:szCs w:val="20"/>
                    <w:lang w:val="en-US" w:eastAsia="zh-CN" w:bidi="ar-SA"/>
                  </w:rPr>
                  <m:t>TN</m:t>
                </m:r>
              </w:ins>
              <m:ctrlPr>
                <w:ins w:id="790" w:author="几" w:date="2025-07-04T00:41:59Z">
                  <m:rPr/>
                  <w:rPr>
                    <w:rFonts w:hint="default" w:ascii="Cambria Math" w:hAnsi="Cambria Math" w:cs="Times New Roman"/>
                    <w:sz w:val="21"/>
                    <w:szCs w:val="20"/>
                    <w:lang w:val="en-US" w:eastAsia="zh-CN" w:bidi="ar-SA"/>
                  </w:rPr>
                </w:ins>
              </m:ctrlPr>
            </m:num>
            <m:den>
              <w:ins w:id="791" w:author="几" w:date="2025-07-04T00:42:09Z">
                <m:r>
                  <m:rPr>
                    <m:sty m:val="p"/>
                  </m:rPr>
                  <w:rPr>
                    <w:rFonts w:hint="default" w:ascii="Cambria Math" w:hAnsi="Cambria Math" w:cs="Times New Roman"/>
                    <w:sz w:val="21"/>
                    <w:szCs w:val="20"/>
                    <w:lang w:val="en-US" w:eastAsia="zh-CN" w:bidi="ar-SA"/>
                  </w:rPr>
                  <m:t>TP+TN</m:t>
                </m:r>
              </w:ins>
              <w:ins w:id="792" w:author="几" w:date="2025-07-04T00:42:10Z">
                <m:r>
                  <m:rPr>
                    <m:sty m:val="p"/>
                  </m:rPr>
                  <w:rPr>
                    <w:rFonts w:hint="default" w:ascii="Cambria Math" w:hAnsi="Cambria Math" w:cs="Times New Roman"/>
                    <w:sz w:val="21"/>
                    <w:szCs w:val="20"/>
                    <w:lang w:val="en-US" w:eastAsia="zh-CN" w:bidi="ar-SA"/>
                  </w:rPr>
                  <m:t>+</m:t>
                </m:r>
              </w:ins>
              <w:ins w:id="793" w:author="几" w:date="2025-07-04T00:42:17Z">
                <m:r>
                  <m:rPr>
                    <m:sty m:val="p"/>
                  </m:rPr>
                  <w:rPr>
                    <w:rFonts w:hint="default" w:ascii="Cambria Math" w:hAnsi="Cambria Math" w:cs="Times New Roman"/>
                    <w:sz w:val="21"/>
                    <w:szCs w:val="20"/>
                    <w:lang w:val="en-US" w:eastAsia="zh-CN" w:bidi="ar-SA"/>
                  </w:rPr>
                  <m:t>FP</m:t>
                </m:r>
              </w:ins>
              <w:ins w:id="794" w:author="几" w:date="2025-07-04T00:42:18Z">
                <m:r>
                  <m:rPr>
                    <m:sty m:val="p"/>
                  </m:rPr>
                  <w:rPr>
                    <w:rFonts w:hint="default" w:ascii="Cambria Math" w:hAnsi="Cambria Math" w:cs="Times New Roman"/>
                    <w:sz w:val="21"/>
                    <w:szCs w:val="20"/>
                    <w:lang w:val="en-US" w:eastAsia="zh-CN" w:bidi="ar-SA"/>
                  </w:rPr>
                  <m:t>+</m:t>
                </m:r>
              </w:ins>
              <w:ins w:id="795" w:author="几" w:date="2025-07-04T00:42:19Z">
                <m:r>
                  <m:rPr>
                    <m:sty m:val="p"/>
                  </m:rPr>
                  <w:rPr>
                    <w:rFonts w:hint="default" w:ascii="Cambria Math" w:hAnsi="Cambria Math" w:cs="Times New Roman"/>
                    <w:sz w:val="21"/>
                    <w:szCs w:val="20"/>
                    <w:lang w:val="en-US" w:eastAsia="zh-CN" w:bidi="ar-SA"/>
                  </w:rPr>
                  <m:t>FN</m:t>
                </m:r>
              </w:ins>
              <m:ctrlPr>
                <w:ins w:id="796" w:author="几" w:date="2025-07-04T00:41:59Z">
                  <m:rPr/>
                  <w:rPr>
                    <w:rFonts w:hint="default" w:ascii="Cambria Math" w:hAnsi="Cambria Math" w:cs="Times New Roman"/>
                    <w:sz w:val="21"/>
                    <w:szCs w:val="20"/>
                    <w:lang w:val="en-US" w:eastAsia="zh-CN" w:bidi="ar-SA"/>
                  </w:rPr>
                </w:ins>
              </m:ctrlPr>
            </m:den>
          </m:f>
        </m:oMath>
      </m:oMathPara>
    </w:p>
    <w:p w14:paraId="038C91F2">
      <w:pPr>
        <w:numPr>
          <w:numId w:val="0"/>
        </w:numPr>
        <w:spacing w:before="0" w:beforeLines="0"/>
        <w:ind w:firstLine="420"/>
        <w:rPr>
          <w:rFonts w:hint="default" w:eastAsia="宋体"/>
          <w:lang w:val="en-US" w:eastAsia="zh-CN"/>
          <w:rPrChange w:id="798" w:author="几" w:date="2025-07-04T00:42:48Z">
            <w:rPr>
              <w:rFonts w:hint="default" w:eastAsia="宋体"/>
              <w:lang w:val="en-US" w:eastAsia="zh-CN"/>
            </w:rPr>
          </w:rPrChange>
        </w:rPr>
        <w:pPrChange w:id="797" w:author="几" w:date="2025-07-04T00:53:04Z">
          <w:pPr>
            <w:spacing w:before="0" w:beforeLines="0"/>
            <w:ind w:firstLine="420"/>
          </w:pPr>
        </w:pPrChange>
      </w:pPr>
      <w:ins w:id="799" w:author="几" w:date="2025-07-04T00:42:31Z">
        <w:r>
          <m:rPr/>
          <w:rPr>
            <w:rFonts w:hint="eastAsia" w:hAnsi="Times New Roman" w:cs="Times New Roman"/>
            <w:i w:val="0"/>
            <w:sz w:val="21"/>
            <w:szCs w:val="20"/>
            <w:lang w:val="en-US" w:eastAsia="zh-CN" w:bidi="ar-SA"/>
            <w:rPrChange w:id="800" w:author="几" w:date="2025-07-04T00:42:48Z">
              <m:rPr/>
              <w:rPr>
                <w:rFonts w:hint="eastAsia" w:hAnsi="Cambria Math" w:cs="Times New Roman"/>
                <w:i w:val="0"/>
                <w:sz w:val="21"/>
                <w:szCs w:val="20"/>
                <w:lang w:val="en-US" w:eastAsia="zh-CN" w:bidi="ar-SA"/>
              </w:rPr>
            </w:rPrChange>
          </w:rPr>
          <w:t>其中</w:t>
        </w:r>
      </w:ins>
      <w:ins w:id="802" w:author="几" w:date="2025-07-04T00:42:34Z">
        <w:r>
          <w:rPr>
            <w:rFonts w:hint="eastAsia" w:ascii="Times New Roman" w:hAnsi="Times New Roman" w:eastAsia="宋体" w:cs="Times New Roman"/>
            <w:sz w:val="21"/>
            <w:szCs w:val="20"/>
            <w:rPrChange w:id="803" w:author="几" w:date="2025-07-04T00:42:48Z">
              <w:rPr>
                <w:rStyle w:val="15"/>
                <w:rFonts w:ascii="宋体" w:hAnsi="宋体" w:eastAsia="宋体" w:cs="宋体"/>
                <w:sz w:val="24"/>
                <w:szCs w:val="24"/>
              </w:rPr>
            </w:rPrChange>
          </w:rPr>
          <w:t>TP</w:t>
        </w:r>
      </w:ins>
      <w:ins w:id="805" w:author="几" w:date="2025-07-04T00:42:34Z">
        <w:r>
          <w:rPr>
            <w:rFonts w:hint="eastAsia" w:ascii="Times New Roman" w:hAnsi="Times New Roman" w:eastAsia="宋体" w:cs="Times New Roman"/>
            <w:sz w:val="21"/>
            <w:szCs w:val="20"/>
            <w:rPrChange w:id="806" w:author="几" w:date="2025-07-04T00:42:48Z">
              <w:rPr>
                <w:rFonts w:ascii="宋体" w:hAnsi="宋体" w:eastAsia="宋体" w:cs="宋体"/>
                <w:sz w:val="24"/>
                <w:szCs w:val="24"/>
              </w:rPr>
            </w:rPrChange>
          </w:rPr>
          <w:t>（True Positive）：真正例，即模型正确预测为正类的样本数。</w:t>
        </w:r>
      </w:ins>
      <w:ins w:id="808" w:author="几" w:date="2025-07-04T00:42:40Z">
        <w:r>
          <w:rPr>
            <w:rFonts w:hint="eastAsia"/>
            <w:rPrChange w:id="809" w:author="几" w:date="2025-07-04T00:42:48Z">
              <w:rPr>
                <w:rStyle w:val="15"/>
              </w:rPr>
            </w:rPrChange>
          </w:rPr>
          <w:t>TN</w:t>
        </w:r>
      </w:ins>
      <w:ins w:id="811" w:author="几" w:date="2025-07-04T00:42:40Z">
        <w:r>
          <w:rPr/>
          <w:t>（True Negative）：真反例，即模型正确预测为负类的样本数。</w:t>
        </w:r>
      </w:ins>
      <w:ins w:id="812" w:author="几" w:date="2025-07-04T00:42:40Z">
        <w:r>
          <w:rPr>
            <w:rFonts w:hint="eastAsia"/>
            <w:rPrChange w:id="813" w:author="几" w:date="2025-07-04T00:42:48Z">
              <w:rPr>
                <w:rStyle w:val="15"/>
              </w:rPr>
            </w:rPrChange>
          </w:rPr>
          <w:t>FP</w:t>
        </w:r>
      </w:ins>
      <w:ins w:id="815" w:author="几" w:date="2025-07-04T00:42:40Z">
        <w:r>
          <w:rPr/>
          <w:t>（False Positive）：假正例，即模型错误预测为正类的样本数。</w:t>
        </w:r>
      </w:ins>
      <w:ins w:id="816" w:author="几" w:date="2025-07-04T00:42:40Z">
        <w:r>
          <w:rPr>
            <w:rFonts w:hint="eastAsia"/>
            <w:rPrChange w:id="817" w:author="几" w:date="2025-07-04T00:42:48Z">
              <w:rPr>
                <w:rStyle w:val="15"/>
              </w:rPr>
            </w:rPrChange>
          </w:rPr>
          <w:t>FN</w:t>
        </w:r>
      </w:ins>
      <w:ins w:id="819" w:author="几" w:date="2025-07-04T00:42:40Z">
        <w:r>
          <w:rPr/>
          <w:t>（False Negative）：假反例，即模型错误预测为负类的样本数。</w:t>
        </w:r>
      </w:ins>
      <w:ins w:id="820" w:author="几" w:date="2025-07-04T00:40:29Z">
        <w:r>
          <w:rPr>
            <w:rFonts w:hint="eastAsia" w:ascii="Times New Roman" w:hAnsi="Times New Roman" w:eastAsia="宋体" w:cs="Times New Roman"/>
            <w:sz w:val="21"/>
            <w:szCs w:val="20"/>
            <w:rPrChange w:id="821" w:author="几" w:date="2025-07-04T00:42:48Z">
              <w:rPr>
                <w:rFonts w:ascii="宋体" w:hAnsi="宋体" w:eastAsia="宋体" w:cs="宋体"/>
                <w:sz w:val="24"/>
                <w:szCs w:val="24"/>
              </w:rPr>
            </w:rPrChange>
          </w:rPr>
          <w:t>AUC是ROC曲线（Receiver Operating Characteristic Curve）下的面积。ROC曲线是通过不同的分类阈值绘制出的假正例率（FPR）与真正例率（TPR）的关系图。AUC表示模型区分不同类别的能力。</w:t>
        </w:r>
      </w:ins>
      <w:ins w:id="823" w:author="几" w:date="2025-07-04T00:53:06Z">
        <w:r>
          <w:rPr>
            <w:rFonts w:hint="eastAsia" w:cs="Times New Roman"/>
            <w:sz w:val="21"/>
            <w:szCs w:val="20"/>
            <w:lang w:val="en-US" w:eastAsia="zh-CN"/>
          </w:rPr>
          <w:t>可以看出，</w:t>
        </w:r>
      </w:ins>
      <w:ins w:id="824" w:author="几" w:date="2025-07-04T00:53:07Z">
        <w:r>
          <w:rPr>
            <w:rFonts w:hint="eastAsia" w:cs="Times New Roman"/>
            <w:sz w:val="21"/>
            <w:szCs w:val="20"/>
            <w:lang w:val="en-US" w:eastAsia="zh-CN"/>
          </w:rPr>
          <w:t>我们</w:t>
        </w:r>
      </w:ins>
      <w:ins w:id="825" w:author="几" w:date="2025-07-04T00:53:10Z">
        <w:r>
          <w:rPr>
            <w:rFonts w:hint="eastAsia" w:cs="Times New Roman"/>
            <w:sz w:val="21"/>
            <w:szCs w:val="20"/>
            <w:lang w:val="en-US" w:eastAsia="zh-CN"/>
          </w:rPr>
          <w:t>基于</w:t>
        </w:r>
      </w:ins>
      <w:ins w:id="826" w:author="几" w:date="2025-07-04T00:53:17Z">
        <w:r>
          <w:rPr>
            <w:rFonts w:hint="eastAsia" w:cs="Times New Roman"/>
            <w:sz w:val="21"/>
            <w:szCs w:val="20"/>
            <w:lang w:val="en-US" w:eastAsia="zh-CN"/>
          </w:rPr>
          <w:t>多专家</w:t>
        </w:r>
      </w:ins>
      <w:ins w:id="827" w:author="几" w:date="2025-07-04T00:53:12Z">
        <w:r>
          <w:rPr>
            <w:rFonts w:hint="eastAsia" w:cs="Times New Roman"/>
            <w:sz w:val="21"/>
            <w:szCs w:val="20"/>
            <w:lang w:val="en-US" w:eastAsia="zh-CN"/>
          </w:rPr>
          <w:t>引导</w:t>
        </w:r>
      </w:ins>
      <w:ins w:id="828" w:author="几" w:date="2025-07-04T00:53:22Z">
        <w:r>
          <w:rPr>
            <w:rFonts w:hint="eastAsia" w:cs="Times New Roman"/>
            <w:sz w:val="21"/>
            <w:szCs w:val="20"/>
            <w:lang w:val="en-US" w:eastAsia="zh-CN"/>
          </w:rPr>
          <w:t>的</w:t>
        </w:r>
      </w:ins>
      <w:ins w:id="829" w:author="几" w:date="2025-07-04T00:53:24Z">
        <w:r>
          <w:rPr>
            <w:rFonts w:hint="eastAsia" w:cs="Times New Roman"/>
            <w:sz w:val="21"/>
            <w:szCs w:val="20"/>
            <w:lang w:val="en-US" w:eastAsia="zh-CN"/>
          </w:rPr>
          <w:t>遮掩</w:t>
        </w:r>
      </w:ins>
      <w:ins w:id="830" w:author="几" w:date="2025-07-04T00:53:25Z">
        <w:r>
          <w:rPr>
            <w:rFonts w:hint="eastAsia" w:cs="Times New Roman"/>
            <w:sz w:val="21"/>
            <w:szCs w:val="20"/>
            <w:lang w:val="en-US" w:eastAsia="zh-CN"/>
          </w:rPr>
          <w:t>方法比</w:t>
        </w:r>
      </w:ins>
      <w:ins w:id="831" w:author="几" w:date="2025-07-04T00:53:28Z">
        <w:r>
          <w:rPr>
            <w:rFonts w:hint="eastAsia" w:cs="Times New Roman"/>
            <w:sz w:val="21"/>
            <w:szCs w:val="20"/>
            <w:lang w:val="en-US" w:eastAsia="zh-CN"/>
          </w:rPr>
          <w:t>随机</w:t>
        </w:r>
      </w:ins>
      <w:ins w:id="832" w:author="几" w:date="2025-07-04T00:53:29Z">
        <w:r>
          <w:rPr>
            <w:rFonts w:hint="eastAsia" w:cs="Times New Roman"/>
            <w:sz w:val="21"/>
            <w:szCs w:val="20"/>
            <w:lang w:val="en-US" w:eastAsia="zh-CN"/>
          </w:rPr>
          <w:t>遮掩的</w:t>
        </w:r>
      </w:ins>
      <w:ins w:id="833" w:author="几" w:date="2025-07-04T00:53:31Z">
        <w:r>
          <w:rPr>
            <w:rFonts w:hint="eastAsia" w:cs="Times New Roman"/>
            <w:sz w:val="21"/>
            <w:szCs w:val="20"/>
            <w:lang w:val="en-US" w:eastAsia="zh-CN"/>
          </w:rPr>
          <w:t>方法</w:t>
        </w:r>
      </w:ins>
      <w:ins w:id="834" w:author="几" w:date="2025-07-04T00:53:35Z">
        <w:r>
          <w:rPr>
            <w:rFonts w:hint="eastAsia" w:cs="Times New Roman"/>
            <w:sz w:val="21"/>
            <w:szCs w:val="20"/>
            <w:lang w:val="en-US" w:eastAsia="zh-CN"/>
          </w:rPr>
          <w:t>在</w:t>
        </w:r>
      </w:ins>
      <w:ins w:id="835" w:author="几" w:date="2025-07-04T00:53:38Z">
        <w:r>
          <w:rPr>
            <w:rFonts w:hint="eastAsia" w:cs="Times New Roman"/>
            <w:sz w:val="21"/>
            <w:szCs w:val="20"/>
            <w:lang w:val="en-US" w:eastAsia="zh-CN"/>
          </w:rPr>
          <w:t>使用</w:t>
        </w:r>
      </w:ins>
      <w:ins w:id="836" w:author="几" w:date="2025-07-04T00:53:39Z">
        <w:r>
          <w:rPr>
            <w:rFonts w:hint="eastAsia" w:cs="Times New Roman"/>
            <w:sz w:val="21"/>
            <w:szCs w:val="20"/>
            <w:lang w:val="en-US" w:eastAsia="zh-CN"/>
          </w:rPr>
          <w:t>相同</w:t>
        </w:r>
      </w:ins>
      <w:ins w:id="837" w:author="几" w:date="2025-07-04T00:53:41Z">
        <w:r>
          <w:rPr>
            <w:rFonts w:hint="eastAsia" w:cs="Times New Roman"/>
            <w:sz w:val="21"/>
            <w:szCs w:val="20"/>
            <w:lang w:val="en-US" w:eastAsia="zh-CN"/>
          </w:rPr>
          <w:t>微调</w:t>
        </w:r>
      </w:ins>
      <w:ins w:id="838" w:author="几" w:date="2025-07-04T00:53:44Z">
        <w:r>
          <w:rPr>
            <w:rFonts w:hint="eastAsia" w:cs="Times New Roman"/>
            <w:sz w:val="21"/>
            <w:szCs w:val="20"/>
            <w:lang w:val="en-US" w:eastAsia="zh-CN"/>
          </w:rPr>
          <w:t>方式</w:t>
        </w:r>
      </w:ins>
      <w:ins w:id="839" w:author="几" w:date="2025-07-04T00:53:48Z">
        <w:r>
          <w:rPr>
            <w:rFonts w:hint="eastAsia" w:cs="Times New Roman"/>
            <w:sz w:val="21"/>
            <w:szCs w:val="20"/>
            <w:lang w:val="en-US" w:eastAsia="zh-CN"/>
          </w:rPr>
          <w:t>微调</w:t>
        </w:r>
      </w:ins>
      <w:ins w:id="840" w:author="几" w:date="2025-07-04T00:53:49Z">
        <w:r>
          <w:rPr>
            <w:rFonts w:hint="eastAsia" w:cs="Times New Roman"/>
            <w:sz w:val="21"/>
            <w:szCs w:val="20"/>
            <w:lang w:val="en-US" w:eastAsia="zh-CN"/>
          </w:rPr>
          <w:t>出来的</w:t>
        </w:r>
      </w:ins>
      <w:ins w:id="841" w:author="几" w:date="2025-07-04T00:53:50Z">
        <w:r>
          <w:rPr>
            <w:rFonts w:hint="eastAsia" w:cs="Times New Roman"/>
            <w:sz w:val="21"/>
            <w:szCs w:val="20"/>
            <w:lang w:val="en-US" w:eastAsia="zh-CN"/>
          </w:rPr>
          <w:t>分类</w:t>
        </w:r>
      </w:ins>
      <w:ins w:id="842" w:author="几" w:date="2025-07-04T00:53:51Z">
        <w:r>
          <w:rPr>
            <w:rFonts w:hint="eastAsia" w:cs="Times New Roman"/>
            <w:sz w:val="21"/>
            <w:szCs w:val="20"/>
            <w:lang w:val="en-US" w:eastAsia="zh-CN"/>
          </w:rPr>
          <w:t>模型</w:t>
        </w:r>
      </w:ins>
      <w:ins w:id="843" w:author="几" w:date="2025-07-04T00:54:25Z">
        <w:r>
          <w:rPr>
            <w:rFonts w:hint="eastAsia" w:cs="Times New Roman"/>
            <w:sz w:val="21"/>
            <w:szCs w:val="20"/>
            <w:lang w:val="en-US" w:eastAsia="zh-CN"/>
          </w:rPr>
          <w:t>有</w:t>
        </w:r>
      </w:ins>
      <w:ins w:id="844" w:author="几" w:date="2025-07-04T00:54:27Z">
        <w:r>
          <w:rPr>
            <w:rFonts w:hint="eastAsia" w:cs="Times New Roman"/>
            <w:sz w:val="21"/>
            <w:szCs w:val="20"/>
            <w:lang w:val="en-US" w:eastAsia="zh-CN"/>
          </w:rPr>
          <w:t>更强</w:t>
        </w:r>
      </w:ins>
      <w:ins w:id="845" w:author="几" w:date="2025-07-04T00:54:28Z">
        <w:r>
          <w:rPr>
            <w:rFonts w:hint="eastAsia" w:cs="Times New Roman"/>
            <w:sz w:val="21"/>
            <w:szCs w:val="20"/>
            <w:lang w:val="en-US" w:eastAsia="zh-CN"/>
          </w:rPr>
          <w:t>分类能力</w:t>
        </w:r>
      </w:ins>
      <w:ins w:id="846" w:author="几" w:date="2025-07-04T00:54:29Z">
        <w:r>
          <w:rPr>
            <w:rFonts w:hint="eastAsia" w:cs="Times New Roman"/>
            <w:sz w:val="21"/>
            <w:szCs w:val="20"/>
            <w:lang w:val="en-US" w:eastAsia="zh-CN"/>
          </w:rPr>
          <w:t>。</w:t>
        </w:r>
      </w:ins>
    </w:p>
    <w:p w14:paraId="36D8A7D6">
      <w:pPr>
        <w:spacing w:before="0" w:beforeLines="0"/>
        <w:ind w:firstLine="420"/>
        <w:jc w:val="center"/>
      </w:pPr>
      <w:r>
        <w:rPr>
          <w:rFonts w:hint="eastAsia"/>
        </w:rPr>
        <w:t>表2.针对掩码的消融实验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335C8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30AB8F6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掩码策略</w:t>
            </w:r>
          </w:p>
        </w:tc>
        <w:tc>
          <w:tcPr>
            <w:tcW w:w="1668" w:type="dxa"/>
          </w:tcPr>
          <w:p w14:paraId="40A8B037">
            <w:pPr>
              <w:spacing w:before="120"/>
              <w:ind w:firstLine="0" w:firstLineChars="0"/>
              <w:jc w:val="center"/>
              <w:rPr>
                <w:rFonts w:ascii="Times New Roman Regular" w:hAnsi="Times New Roman Regular" w:eastAsia="等线" w:cs="Times New Roman Regular"/>
                <w:kern w:val="0"/>
                <w:sz w:val="18"/>
                <w:szCs w:val="18"/>
              </w:rPr>
            </w:pPr>
            <w:commentRangeStart w:id="25"/>
            <w:r>
              <w:rPr>
                <w:rFonts w:hint="eastAsia" w:ascii="Times New Roman Regular" w:hAnsi="Times New Roman Regular" w:eastAsia="等线" w:cs="Times New Roman Regular"/>
                <w:kern w:val="0"/>
                <w:sz w:val="18"/>
                <w:szCs w:val="18"/>
              </w:rPr>
              <w:t>ACC</w:t>
            </w:r>
          </w:p>
        </w:tc>
        <w:tc>
          <w:tcPr>
            <w:tcW w:w="1733" w:type="dxa"/>
          </w:tcPr>
          <w:p w14:paraId="227D135C">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AUC</w:t>
            </w:r>
            <w:commentRangeEnd w:id="25"/>
            <w:r>
              <w:rPr>
                <w:rStyle w:val="16"/>
                <w:rFonts w:ascii="Times New Roman" w:hAnsi="Times New Roman" w:eastAsia="宋体"/>
                <w:kern w:val="0"/>
              </w:rPr>
              <w:commentReference w:id="25"/>
            </w:r>
          </w:p>
        </w:tc>
      </w:tr>
      <w:tr w14:paraId="4D206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7ECF6DEA">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随机掩码</w:t>
            </w:r>
          </w:p>
        </w:tc>
        <w:tc>
          <w:tcPr>
            <w:tcW w:w="1668" w:type="dxa"/>
          </w:tcPr>
          <w:p w14:paraId="76B8B1E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0.8207</w:t>
            </w:r>
          </w:p>
        </w:tc>
        <w:tc>
          <w:tcPr>
            <w:tcW w:w="1733" w:type="dxa"/>
          </w:tcPr>
          <w:p w14:paraId="268EBE1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0.875</w:t>
            </w:r>
          </w:p>
        </w:tc>
      </w:tr>
      <w:tr w14:paraId="60FF1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F88B730">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分割引导掩码（OURS）</w:t>
            </w:r>
          </w:p>
        </w:tc>
        <w:tc>
          <w:tcPr>
            <w:tcW w:w="1668" w:type="dxa"/>
          </w:tcPr>
          <w:p w14:paraId="6AE8B016">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733" w:type="dxa"/>
          </w:tcPr>
          <w:p w14:paraId="7BB81B5F">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4ADA91B0">
      <w:pPr>
        <w:spacing w:before="0" w:beforeLines="0"/>
        <w:ind w:firstLine="420"/>
      </w:pPr>
    </w:p>
    <w:p w14:paraId="34C46DF8">
      <w:pPr>
        <w:spacing w:before="0" w:beforeLines="0"/>
        <w:ind w:firstLine="420"/>
        <w:rPr>
          <w:rFonts w:hint="default" w:eastAsia="宋体"/>
          <w:lang w:val="en-US" w:eastAsia="zh-CN"/>
        </w:rPr>
      </w:pPr>
      <w:r>
        <w:rPr>
          <w:rFonts w:hint="eastAsia"/>
        </w:rPr>
        <w:t>在下游微调方法效果对比上，我们同样针对微调方法进行了对比实验，两者同样使用了我们改进的基于三个医学分割模型的先验分割引导掩码的预训练方法，对比了直接将所有令牌输入后取视觉编码器最深层特征的微调方法和我们设计的利用10%最重要的额外令牌作为视觉编码器输入特征并且取出最深层特征的微调策略。如表3结果所示</w:t>
      </w:r>
      <w:ins w:id="847" w:author="几" w:date="2025-07-04T00:44:02Z">
        <w:r>
          <w:rPr>
            <w:rFonts w:hint="eastAsia"/>
            <w:lang w:eastAsia="zh-CN"/>
          </w:rPr>
          <w:t>：</w:t>
        </w:r>
      </w:ins>
      <w:ins w:id="848" w:author="几" w:date="2025-07-04T00:44:04Z">
        <w:r>
          <w:rPr>
            <w:rFonts w:hint="eastAsia"/>
            <w:lang w:val="en-US" w:eastAsia="zh-CN"/>
          </w:rPr>
          <w:t>可以看出</w:t>
        </w:r>
      </w:ins>
      <w:ins w:id="849" w:author="几" w:date="2025-07-04T00:44:05Z">
        <w:r>
          <w:rPr>
            <w:rFonts w:hint="eastAsia"/>
            <w:lang w:val="en-US" w:eastAsia="zh-CN"/>
          </w:rPr>
          <w:t>我们</w:t>
        </w:r>
      </w:ins>
      <w:ins w:id="850" w:author="几" w:date="2025-07-04T00:44:06Z">
        <w:r>
          <w:rPr>
            <w:rFonts w:hint="eastAsia"/>
            <w:lang w:val="en-US" w:eastAsia="zh-CN"/>
          </w:rPr>
          <w:t>的</w:t>
        </w:r>
      </w:ins>
      <w:ins w:id="851" w:author="几" w:date="2025-07-04T00:44:12Z">
        <w:r>
          <w:rPr>
            <w:rFonts w:hint="eastAsia"/>
            <w:lang w:val="en-US" w:eastAsia="zh-CN"/>
          </w:rPr>
          <w:t>微调</w:t>
        </w:r>
      </w:ins>
      <w:ins w:id="852" w:author="几" w:date="2025-07-04T00:44:15Z">
        <w:r>
          <w:rPr>
            <w:rFonts w:hint="eastAsia"/>
            <w:lang w:val="en-US" w:eastAsia="zh-CN"/>
          </w:rPr>
          <w:t>视觉编码器的</w:t>
        </w:r>
      </w:ins>
      <w:ins w:id="853" w:author="几" w:date="2025-07-04T00:44:16Z">
        <w:r>
          <w:rPr>
            <w:rFonts w:hint="eastAsia"/>
            <w:lang w:val="en-US" w:eastAsia="zh-CN"/>
          </w:rPr>
          <w:t>方法</w:t>
        </w:r>
      </w:ins>
      <w:ins w:id="854" w:author="几" w:date="2025-07-04T00:44:48Z">
        <w:r>
          <w:rPr>
            <w:rFonts w:hint="eastAsia"/>
            <w:lang w:val="en-US" w:eastAsia="zh-CN"/>
          </w:rPr>
          <w:t>直观</w:t>
        </w:r>
      </w:ins>
      <w:ins w:id="855" w:author="几" w:date="2025-07-04T00:44:49Z">
        <w:r>
          <w:rPr>
            <w:rFonts w:hint="eastAsia"/>
            <w:lang w:val="en-US" w:eastAsia="zh-CN"/>
          </w:rPr>
          <w:t>上</w:t>
        </w:r>
      </w:ins>
      <w:ins w:id="856" w:author="几" w:date="2025-07-04T00:44:37Z">
        <w:r>
          <w:rPr>
            <w:rFonts w:hint="eastAsia"/>
            <w:lang w:val="en-US" w:eastAsia="zh-CN"/>
          </w:rPr>
          <w:t>从</w:t>
        </w:r>
      </w:ins>
      <w:ins w:id="857" w:author="几" w:date="2025-07-04T00:44:40Z">
        <w:r>
          <w:rPr>
            <w:rFonts w:hint="eastAsia"/>
            <w:lang w:val="en-US" w:eastAsia="zh-CN"/>
          </w:rPr>
          <w:t>分类的</w:t>
        </w:r>
      </w:ins>
      <w:ins w:id="858" w:author="几" w:date="2025-07-04T00:44:41Z">
        <w:r>
          <w:rPr>
            <w:rFonts w:hint="eastAsia"/>
            <w:lang w:val="en-US" w:eastAsia="zh-CN"/>
          </w:rPr>
          <w:t>ACC</w:t>
        </w:r>
      </w:ins>
      <w:ins w:id="859" w:author="几" w:date="2025-07-04T00:44:42Z">
        <w:r>
          <w:rPr>
            <w:rFonts w:hint="eastAsia"/>
            <w:lang w:val="en-US" w:eastAsia="zh-CN"/>
          </w:rPr>
          <w:t>和AUC</w:t>
        </w:r>
      </w:ins>
      <w:ins w:id="860" w:author="几" w:date="2025-07-04T00:44:44Z">
        <w:r>
          <w:rPr>
            <w:rFonts w:hint="eastAsia"/>
            <w:lang w:val="en-US" w:eastAsia="zh-CN"/>
          </w:rPr>
          <w:t>指标</w:t>
        </w:r>
      </w:ins>
      <w:ins w:id="861" w:author="几" w:date="2025-07-04T00:44:45Z">
        <w:r>
          <w:rPr>
            <w:rFonts w:hint="eastAsia"/>
            <w:lang w:val="en-US" w:eastAsia="zh-CN"/>
          </w:rPr>
          <w:t>上来说</w:t>
        </w:r>
      </w:ins>
      <w:ins w:id="862" w:author="几" w:date="2025-07-04T00:44:18Z">
        <w:r>
          <w:rPr>
            <w:rFonts w:hint="eastAsia"/>
            <w:lang w:val="en-US" w:eastAsia="zh-CN"/>
          </w:rPr>
          <w:t>优于</w:t>
        </w:r>
      </w:ins>
      <w:ins w:id="863" w:author="几" w:date="2025-07-04T00:44:20Z">
        <w:r>
          <w:rPr>
            <w:rFonts w:hint="eastAsia"/>
            <w:lang w:val="en-US" w:eastAsia="zh-CN"/>
          </w:rPr>
          <w:t>现在</w:t>
        </w:r>
      </w:ins>
      <w:ins w:id="864" w:author="几" w:date="2025-07-04T00:44:22Z">
        <w:r>
          <w:rPr>
            <w:rFonts w:hint="eastAsia"/>
            <w:lang w:val="en-US" w:eastAsia="zh-CN"/>
          </w:rPr>
          <w:t>市面上</w:t>
        </w:r>
      </w:ins>
      <w:ins w:id="865" w:author="几" w:date="2025-07-04T00:44:26Z">
        <w:r>
          <w:rPr>
            <w:rFonts w:hint="eastAsia"/>
            <w:lang w:val="en-US" w:eastAsia="zh-CN"/>
          </w:rPr>
          <w:t>最接近的</w:t>
        </w:r>
      </w:ins>
      <w:ins w:id="866" w:author="几" w:date="2025-07-04T00:44:32Z">
        <w:r>
          <w:rPr>
            <w:rFonts w:hint="eastAsia"/>
            <w:lang w:val="en-US" w:eastAsia="zh-CN"/>
          </w:rPr>
          <w:t>微调方式</w:t>
        </w:r>
      </w:ins>
      <w:ins w:id="867" w:author="几" w:date="2025-07-04T00:44:33Z">
        <w:r>
          <w:rPr>
            <w:rFonts w:hint="eastAsia"/>
            <w:lang w:val="en-US" w:eastAsia="zh-CN"/>
          </w:rPr>
          <w:t>。</w:t>
        </w:r>
      </w:ins>
    </w:p>
    <w:p w14:paraId="6EBB8986">
      <w:pPr>
        <w:spacing w:before="120"/>
        <w:ind w:firstLine="420"/>
      </w:pPr>
    </w:p>
    <w:p w14:paraId="2B97CFFE">
      <w:pPr>
        <w:spacing w:before="0" w:beforeLines="0"/>
        <w:ind w:firstLine="420"/>
        <w:jc w:val="center"/>
      </w:pPr>
      <w:r>
        <w:rPr>
          <w:rFonts w:hint="eastAsia"/>
        </w:rPr>
        <w:t>表3.针对微调方法的消融实验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459A2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013" w:type="dxa"/>
          </w:tcPr>
          <w:p w14:paraId="7A1315E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掩码策略</w:t>
            </w:r>
          </w:p>
        </w:tc>
        <w:tc>
          <w:tcPr>
            <w:tcW w:w="1668" w:type="dxa"/>
          </w:tcPr>
          <w:p w14:paraId="493CBF9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ACC</w:t>
            </w:r>
          </w:p>
        </w:tc>
        <w:tc>
          <w:tcPr>
            <w:tcW w:w="1733" w:type="dxa"/>
          </w:tcPr>
          <w:p w14:paraId="3A901C4A">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AUC</w:t>
            </w:r>
          </w:p>
        </w:tc>
      </w:tr>
      <w:tr w14:paraId="61E93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4501CEB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直接取最深层特征微调</w:t>
            </w:r>
          </w:p>
        </w:tc>
        <w:tc>
          <w:tcPr>
            <w:tcW w:w="1668" w:type="dxa"/>
          </w:tcPr>
          <w:p w14:paraId="7164BE3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0.9024</w:t>
            </w:r>
          </w:p>
        </w:tc>
        <w:tc>
          <w:tcPr>
            <w:tcW w:w="1733" w:type="dxa"/>
          </w:tcPr>
          <w:p w14:paraId="40E30FF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0.941</w:t>
            </w:r>
          </w:p>
        </w:tc>
      </w:tr>
      <w:tr w14:paraId="25015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4A0BBF40">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利用10%的额外令牌输入微调</w:t>
            </w:r>
          </w:p>
        </w:tc>
        <w:tc>
          <w:tcPr>
            <w:tcW w:w="1668" w:type="dxa"/>
          </w:tcPr>
          <w:p w14:paraId="3FB4D9EF">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733" w:type="dxa"/>
          </w:tcPr>
          <w:p w14:paraId="18197DF1">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3E9CC7DE">
      <w:pPr>
        <w:spacing w:before="120"/>
        <w:ind w:firstLine="420"/>
      </w:pPr>
    </w:p>
    <w:p w14:paraId="1FAC5542">
      <w:pPr>
        <w:spacing w:before="0" w:beforeLines="0"/>
        <w:ind w:firstLine="420"/>
        <w:rPr>
          <w:rFonts w:hint="default" w:eastAsia="宋体"/>
          <w:lang w:val="en-US" w:eastAsia="zh-CN"/>
        </w:rPr>
      </w:pPr>
      <w:r>
        <w:rPr>
          <w:rFonts w:hint="eastAsia"/>
        </w:rPr>
        <w:t>同时我们和一些现有工作进行了比较，我们把实验分为两组，基于图片的工作和基于视频的工作。我们使用统一的训练验证集划分，同时我们遵循了各个工作自己的训练验证设置。对于基于图片的工作，我们将视频中每一帧输入，将模型对所有图片的评分的平均作为对视频的评价。效果如下表4所示：</w:t>
      </w:r>
      <w:ins w:id="868" w:author="几" w:date="2025-07-04T00:54:38Z">
        <w:r>
          <w:rPr>
            <w:rFonts w:hint="eastAsia"/>
            <w:lang w:val="en-US" w:eastAsia="zh-CN"/>
          </w:rPr>
          <w:t>可见我们的</w:t>
        </w:r>
      </w:ins>
      <w:ins w:id="869" w:author="几" w:date="2025-07-04T00:54:39Z">
        <w:r>
          <w:rPr>
            <w:rFonts w:hint="eastAsia"/>
            <w:lang w:val="en-US" w:eastAsia="zh-CN"/>
          </w:rPr>
          <w:t>模型</w:t>
        </w:r>
      </w:ins>
      <w:ins w:id="870" w:author="几" w:date="2025-07-04T00:54:40Z">
        <w:r>
          <w:rPr>
            <w:rFonts w:hint="eastAsia"/>
            <w:lang w:val="en-US" w:eastAsia="zh-CN"/>
          </w:rPr>
          <w:t>在</w:t>
        </w:r>
      </w:ins>
      <w:ins w:id="871" w:author="几" w:date="2025-07-04T00:54:43Z">
        <w:r>
          <w:rPr>
            <w:rFonts w:hint="eastAsia"/>
            <w:lang w:val="en-US" w:eastAsia="zh-CN"/>
          </w:rPr>
          <w:t>基于</w:t>
        </w:r>
      </w:ins>
      <w:ins w:id="872" w:author="几" w:date="2025-07-04T00:54:44Z">
        <w:r>
          <w:rPr>
            <w:rFonts w:hint="eastAsia"/>
            <w:lang w:val="en-US" w:eastAsia="zh-CN"/>
          </w:rPr>
          <w:t>图片和</w:t>
        </w:r>
      </w:ins>
      <w:ins w:id="873" w:author="几" w:date="2025-07-04T00:54:45Z">
        <w:r>
          <w:rPr>
            <w:rFonts w:hint="eastAsia"/>
            <w:lang w:val="en-US" w:eastAsia="zh-CN"/>
          </w:rPr>
          <w:t>基于</w:t>
        </w:r>
      </w:ins>
      <w:ins w:id="874" w:author="几" w:date="2025-07-04T00:54:46Z">
        <w:r>
          <w:rPr>
            <w:rFonts w:hint="eastAsia"/>
            <w:lang w:val="en-US" w:eastAsia="zh-CN"/>
          </w:rPr>
          <w:t>视频的</w:t>
        </w:r>
      </w:ins>
      <w:ins w:id="875" w:author="几" w:date="2025-07-04T00:54:52Z">
        <w:r>
          <w:rPr>
            <w:rFonts w:hint="eastAsia"/>
            <w:lang w:val="en-US" w:eastAsia="zh-CN"/>
          </w:rPr>
          <w:t>相关</w:t>
        </w:r>
      </w:ins>
      <w:ins w:id="876" w:author="几" w:date="2025-07-04T00:54:56Z">
        <w:r>
          <w:rPr>
            <w:rFonts w:hint="eastAsia"/>
            <w:lang w:val="en-US" w:eastAsia="zh-CN"/>
          </w:rPr>
          <w:t>工作</w:t>
        </w:r>
      </w:ins>
      <w:ins w:id="877" w:author="几" w:date="2025-07-04T00:54:58Z">
        <w:r>
          <w:rPr>
            <w:rFonts w:hint="eastAsia"/>
            <w:lang w:val="en-US" w:eastAsia="zh-CN"/>
          </w:rPr>
          <w:t>中</w:t>
        </w:r>
      </w:ins>
      <w:ins w:id="878" w:author="几" w:date="2025-07-04T00:55:04Z">
        <w:r>
          <w:rPr>
            <w:rFonts w:hint="eastAsia"/>
            <w:lang w:val="en-US" w:eastAsia="zh-CN"/>
          </w:rPr>
          <w:t>拥有</w:t>
        </w:r>
      </w:ins>
      <w:ins w:id="879" w:author="几" w:date="2025-07-04T00:55:05Z">
        <w:r>
          <w:rPr>
            <w:rFonts w:hint="eastAsia"/>
            <w:lang w:val="en-US" w:eastAsia="zh-CN"/>
          </w:rPr>
          <w:t>最好</w:t>
        </w:r>
      </w:ins>
      <w:ins w:id="880" w:author="几" w:date="2025-07-04T00:55:06Z">
        <w:r>
          <w:rPr>
            <w:rFonts w:hint="eastAsia"/>
            <w:lang w:val="en-US" w:eastAsia="zh-CN"/>
          </w:rPr>
          <w:t>的</w:t>
        </w:r>
      </w:ins>
      <w:ins w:id="881" w:author="几" w:date="2025-07-04T00:55:07Z">
        <w:r>
          <w:rPr>
            <w:rFonts w:hint="eastAsia"/>
            <w:lang w:val="en-US" w:eastAsia="zh-CN"/>
          </w:rPr>
          <w:t>表现</w:t>
        </w:r>
      </w:ins>
      <w:ins w:id="882" w:author="几" w:date="2025-07-04T00:55:08Z">
        <w:r>
          <w:rPr>
            <w:rFonts w:hint="eastAsia"/>
            <w:lang w:val="en-US" w:eastAsia="zh-CN"/>
          </w:rPr>
          <w:t>。</w:t>
        </w:r>
      </w:ins>
    </w:p>
    <w:p w14:paraId="314F9500">
      <w:pPr>
        <w:spacing w:before="0" w:beforeLines="0"/>
        <w:ind w:firstLine="420"/>
        <w:jc w:val="center"/>
      </w:pPr>
      <w:r>
        <w:rPr>
          <w:rFonts w:hint="eastAsia"/>
        </w:rPr>
        <w:t>表3.和其他工作的对比</w:t>
      </w:r>
    </w:p>
    <w:tbl>
      <w:tblPr>
        <w:tblStyle w:val="11"/>
        <w:tblW w:w="0" w:type="auto"/>
        <w:tblInd w:w="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803"/>
        <w:gridCol w:w="1677"/>
        <w:gridCol w:w="1674"/>
        <w:gridCol w:w="1674"/>
      </w:tblGrid>
      <w:tr w14:paraId="2EE08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14:paraId="5513FA8A">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组别</w:t>
            </w:r>
          </w:p>
        </w:tc>
        <w:tc>
          <w:tcPr>
            <w:tcW w:w="1803" w:type="dxa"/>
          </w:tcPr>
          <w:p w14:paraId="7A7F5C4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方法</w:t>
            </w:r>
          </w:p>
        </w:tc>
        <w:tc>
          <w:tcPr>
            <w:tcW w:w="1677" w:type="dxa"/>
          </w:tcPr>
          <w:p w14:paraId="03049320">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主干</w:t>
            </w:r>
          </w:p>
        </w:tc>
        <w:tc>
          <w:tcPr>
            <w:tcW w:w="1674" w:type="dxa"/>
          </w:tcPr>
          <w:p w14:paraId="618CD910">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ACC</w:t>
            </w:r>
          </w:p>
        </w:tc>
        <w:tc>
          <w:tcPr>
            <w:tcW w:w="1674" w:type="dxa"/>
          </w:tcPr>
          <w:p w14:paraId="73701B9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AUC</w:t>
            </w:r>
          </w:p>
        </w:tc>
      </w:tr>
      <w:tr w14:paraId="13562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tcPr>
          <w:p w14:paraId="76B3FF45">
            <w:pPr>
              <w:spacing w:before="120"/>
              <w:ind w:firstLine="0" w:firstLineChars="0"/>
              <w:jc w:val="center"/>
              <w:rPr>
                <w:rFonts w:ascii="Times New Roman Regular" w:hAnsi="Times New Roman Regular" w:eastAsia="等线" w:cs="Times New Roman Regular"/>
                <w:kern w:val="0"/>
                <w:sz w:val="18"/>
                <w:szCs w:val="18"/>
              </w:rPr>
            </w:pPr>
          </w:p>
          <w:p w14:paraId="7254F9E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基于图片</w:t>
            </w:r>
          </w:p>
        </w:tc>
        <w:tc>
          <w:tcPr>
            <w:tcW w:w="1803" w:type="dxa"/>
          </w:tcPr>
          <w:p w14:paraId="41039B8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ResNet50</w:t>
            </w:r>
          </w:p>
        </w:tc>
        <w:tc>
          <w:tcPr>
            <w:tcW w:w="1677" w:type="dxa"/>
            <w:vMerge w:val="restart"/>
          </w:tcPr>
          <w:p w14:paraId="4272AC6A">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CNN</w:t>
            </w:r>
          </w:p>
          <w:p w14:paraId="444D2996">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5F41397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0.726</w:t>
            </w:r>
          </w:p>
        </w:tc>
        <w:tc>
          <w:tcPr>
            <w:tcW w:w="1674" w:type="dxa"/>
          </w:tcPr>
          <w:p w14:paraId="6447034A">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0.739</w:t>
            </w:r>
          </w:p>
        </w:tc>
      </w:tr>
      <w:tr w14:paraId="3A491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6AE562AA">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7D06FED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US_UCL</w:t>
            </w:r>
          </w:p>
        </w:tc>
        <w:tc>
          <w:tcPr>
            <w:tcW w:w="1677" w:type="dxa"/>
            <w:vMerge w:val="continue"/>
          </w:tcPr>
          <w:p w14:paraId="106AFA96">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731C11CC">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0.609</w:t>
            </w:r>
          </w:p>
        </w:tc>
        <w:tc>
          <w:tcPr>
            <w:tcW w:w="1674" w:type="dxa"/>
          </w:tcPr>
          <w:p w14:paraId="16E3BFF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0.713</w:t>
            </w:r>
          </w:p>
        </w:tc>
      </w:tr>
      <w:tr w14:paraId="1E35A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200D8BB4">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42B549F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RadFormer</w:t>
            </w:r>
          </w:p>
        </w:tc>
        <w:tc>
          <w:tcPr>
            <w:tcW w:w="1677" w:type="dxa"/>
            <w:vMerge w:val="restart"/>
          </w:tcPr>
          <w:p w14:paraId="3FE44155">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Transformer</w:t>
            </w:r>
          </w:p>
        </w:tc>
        <w:tc>
          <w:tcPr>
            <w:tcW w:w="1674" w:type="dxa"/>
          </w:tcPr>
          <w:p w14:paraId="32AB2C3A">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0.717</w:t>
            </w:r>
          </w:p>
        </w:tc>
        <w:tc>
          <w:tcPr>
            <w:tcW w:w="1674" w:type="dxa"/>
          </w:tcPr>
          <w:p w14:paraId="6BCC787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0.758</w:t>
            </w:r>
          </w:p>
        </w:tc>
      </w:tr>
      <w:tr w14:paraId="466E0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0AC5A9FF">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5C174EE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PVTv2(SOTA)</w:t>
            </w:r>
          </w:p>
        </w:tc>
        <w:tc>
          <w:tcPr>
            <w:tcW w:w="1677" w:type="dxa"/>
            <w:vMerge w:val="continue"/>
          </w:tcPr>
          <w:p w14:paraId="053A3D99">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2659D5F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0.783</w:t>
            </w:r>
          </w:p>
        </w:tc>
        <w:tc>
          <w:tcPr>
            <w:tcW w:w="1674" w:type="dxa"/>
          </w:tcPr>
          <w:p w14:paraId="5F727E8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0.829</w:t>
            </w:r>
          </w:p>
        </w:tc>
      </w:tr>
      <w:tr w14:paraId="5D0FA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tcPr>
          <w:p w14:paraId="068CB623">
            <w:pPr>
              <w:spacing w:before="120"/>
              <w:ind w:firstLine="0" w:firstLineChars="0"/>
              <w:jc w:val="center"/>
              <w:rPr>
                <w:rFonts w:ascii="Times New Roman Regular" w:hAnsi="Times New Roman Regular" w:eastAsia="等线" w:cs="Times New Roman Regular"/>
                <w:kern w:val="0"/>
                <w:sz w:val="18"/>
                <w:szCs w:val="18"/>
              </w:rPr>
            </w:pPr>
          </w:p>
          <w:p w14:paraId="5F34119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基于视频</w:t>
            </w:r>
          </w:p>
        </w:tc>
        <w:tc>
          <w:tcPr>
            <w:tcW w:w="1803" w:type="dxa"/>
          </w:tcPr>
          <w:p w14:paraId="6B94970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VideoMAEv2</w:t>
            </w:r>
          </w:p>
        </w:tc>
        <w:tc>
          <w:tcPr>
            <w:tcW w:w="1677" w:type="dxa"/>
            <w:vMerge w:val="restart"/>
          </w:tcPr>
          <w:p w14:paraId="3E724C45">
            <w:pPr>
              <w:spacing w:before="120"/>
              <w:ind w:firstLine="0" w:firstLineChars="0"/>
              <w:jc w:val="center"/>
              <w:rPr>
                <w:rFonts w:ascii="Times New Roman Regular" w:hAnsi="Times New Roman Regular" w:eastAsia="等线" w:cs="Times New Roman Regular"/>
                <w:kern w:val="0"/>
                <w:sz w:val="18"/>
                <w:szCs w:val="18"/>
              </w:rPr>
            </w:pPr>
          </w:p>
          <w:p w14:paraId="41E4C86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Transformer</w:t>
            </w:r>
          </w:p>
        </w:tc>
        <w:tc>
          <w:tcPr>
            <w:tcW w:w="1674" w:type="dxa"/>
          </w:tcPr>
          <w:p w14:paraId="00E939B8">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0.904</w:t>
            </w:r>
          </w:p>
        </w:tc>
        <w:tc>
          <w:tcPr>
            <w:tcW w:w="1674" w:type="dxa"/>
          </w:tcPr>
          <w:p w14:paraId="0E57E598">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0.942</w:t>
            </w:r>
          </w:p>
        </w:tc>
      </w:tr>
      <w:tr w14:paraId="5D95B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81" w:type="dxa"/>
            <w:vMerge w:val="continue"/>
          </w:tcPr>
          <w:p w14:paraId="3DDE8177">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1C199597">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m2clip(SOTA)</w:t>
            </w:r>
          </w:p>
        </w:tc>
        <w:tc>
          <w:tcPr>
            <w:tcW w:w="1677" w:type="dxa"/>
            <w:vMerge w:val="continue"/>
          </w:tcPr>
          <w:p w14:paraId="1C8C6FCA">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52A9591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0.906</w:t>
            </w:r>
          </w:p>
        </w:tc>
        <w:tc>
          <w:tcPr>
            <w:tcW w:w="1674" w:type="dxa"/>
          </w:tcPr>
          <w:p w14:paraId="45CCD1B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0.949</w:t>
            </w:r>
          </w:p>
        </w:tc>
      </w:tr>
      <w:tr w14:paraId="1E3BF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54D70AC9">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58C5A99E">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(OURS)</w:t>
            </w:r>
          </w:p>
        </w:tc>
        <w:tc>
          <w:tcPr>
            <w:tcW w:w="1677" w:type="dxa"/>
            <w:vMerge w:val="continue"/>
          </w:tcPr>
          <w:p w14:paraId="3209021E">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1EA30C12">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674" w:type="dxa"/>
          </w:tcPr>
          <w:p w14:paraId="7012D9D7">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7E3F5F3E">
      <w:pPr>
        <w:spacing w:before="0" w:beforeLines="0"/>
        <w:ind w:firstLine="0" w:firstLineChars="0"/>
        <w:rPr>
          <w:b/>
          <w:bCs/>
        </w:rPr>
      </w:pPr>
    </w:p>
    <w:p w14:paraId="6035C628">
      <w:pPr>
        <w:spacing w:before="0" w:beforeLines="0"/>
        <w:ind w:firstLine="420"/>
        <w:rPr>
          <w:snapToGrid w:val="0"/>
          <w:kern w:val="100"/>
          <w:szCs w:val="21"/>
        </w:rPr>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围</w:t>
      </w:r>
    </w:p>
    <w:p w14:paraId="6F3894E2">
      <w:pPr>
        <w:spacing w:before="0" w:beforeLines="0"/>
        <w:ind w:firstLine="420"/>
        <w:rPr>
          <w:snapToGrid w:val="0"/>
          <w:kern w:val="100"/>
          <w:szCs w:val="21"/>
        </w:rPr>
      </w:pPr>
    </w:p>
    <w:p w14:paraId="74B21CDB">
      <w:pPr>
        <w:overflowPunct/>
        <w:autoSpaceDE/>
        <w:autoSpaceDN/>
        <w:adjustRightInd/>
        <w:spacing w:before="0" w:beforeLines="0" w:line="240" w:lineRule="auto"/>
        <w:ind w:firstLine="0" w:firstLineChars="0"/>
        <w:jc w:val="left"/>
        <w:textAlignment w:val="auto"/>
        <w:rPr>
          <w:snapToGrid w:val="0"/>
          <w:kern w:val="100"/>
          <w:szCs w:val="21"/>
        </w:rPr>
      </w:pPr>
      <w:r>
        <w:rPr>
          <w:snapToGrid w:val="0"/>
          <w:kern w:val="100"/>
          <w:szCs w:val="21"/>
        </w:rPr>
        <w:br w:type="page"/>
      </w:r>
    </w:p>
    <w:p w14:paraId="59E16C8B">
      <w:pPr>
        <w:pStyle w:val="17"/>
        <w:spacing w:before="120"/>
        <w:ind w:firstLine="0" w:firstLineChars="0"/>
        <w:jc w:val="center"/>
        <w:rPr>
          <w:rFonts w:ascii="宋体"/>
          <w:b/>
          <w:sz w:val="21"/>
          <w:szCs w:val="21"/>
        </w:rPr>
      </w:pPr>
      <w:r>
        <w:rPr>
          <w:rFonts w:hint="eastAsia" w:ascii="宋体"/>
          <w:b/>
          <w:sz w:val="21"/>
          <w:szCs w:val="21"/>
        </w:rPr>
        <w:t>说明书附图</w:t>
      </w:r>
    </w:p>
    <w:p w14:paraId="12808243">
      <w:pPr>
        <w:spacing w:before="0" w:beforeLines="0"/>
        <w:ind w:firstLine="480"/>
        <w:jc w:val="center"/>
        <w:rPr>
          <w:rFonts w:hint="eastAsia" w:ascii="宋体" w:hAnsi="宋体" w:cs="宋体"/>
          <w:sz w:val="24"/>
          <w:szCs w:val="24"/>
        </w:rPr>
      </w:pPr>
      <w:r>
        <w:rPr>
          <w:rFonts w:ascii="宋体" w:hAnsi="宋体" w:cs="宋体"/>
          <w:sz w:val="24"/>
          <w:szCs w:val="24"/>
        </w:rPr>
        <w:drawing>
          <wp:inline distT="0" distB="0" distL="114300" distR="114300">
            <wp:extent cx="4727575" cy="11842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4"/>
                    <a:srcRect b="12277"/>
                    <a:stretch>
                      <a:fillRect/>
                    </a:stretch>
                  </pic:blipFill>
                  <pic:spPr>
                    <a:xfrm>
                      <a:off x="0" y="0"/>
                      <a:ext cx="4727575" cy="1184275"/>
                    </a:xfrm>
                    <a:prstGeom prst="round2DiagRect">
                      <a:avLst/>
                    </a:prstGeom>
                    <a:noFill/>
                    <a:ln w="9525">
                      <a:noFill/>
                    </a:ln>
                  </pic:spPr>
                </pic:pic>
              </a:graphicData>
            </a:graphic>
          </wp:inline>
        </w:drawing>
      </w:r>
    </w:p>
    <w:p w14:paraId="6711F08C">
      <w:pPr>
        <w:spacing w:before="0" w:beforeLines="0"/>
        <w:ind w:firstLine="420"/>
        <w:jc w:val="center"/>
      </w:pPr>
      <w:r>
        <w:rPr>
          <w:rFonts w:hint="eastAsia"/>
        </w:rPr>
        <w:t>图1.VideoMAE预训练流程框架</w:t>
      </w:r>
    </w:p>
    <w:p w14:paraId="2C1A5018">
      <w:pPr>
        <w:pStyle w:val="17"/>
        <w:spacing w:before="120"/>
        <w:ind w:firstLine="0" w:firstLineChars="0"/>
        <w:jc w:val="center"/>
        <w:rPr>
          <w:rFonts w:ascii="宋体"/>
          <w:b/>
          <w:sz w:val="21"/>
          <w:szCs w:val="21"/>
        </w:rPr>
      </w:pPr>
    </w:p>
    <w:p w14:paraId="257F0475">
      <w:pPr>
        <w:spacing w:before="0" w:beforeLines="0"/>
        <w:ind w:firstLine="482"/>
        <w:jc w:val="center"/>
        <w:rPr>
          <w:b/>
          <w:bCs/>
          <w:sz w:val="24"/>
          <w:szCs w:val="24"/>
        </w:rPr>
      </w:pPr>
      <w:r>
        <w:rPr>
          <w:b/>
          <w:bCs/>
          <w:sz w:val="24"/>
          <w:szCs w:val="24"/>
        </w:rPr>
        <w:drawing>
          <wp:inline distT="0" distB="0" distL="114300" distR="114300">
            <wp:extent cx="2536825" cy="2387600"/>
            <wp:effectExtent l="0" t="0" r="3175" b="0"/>
            <wp:docPr id="3" name="图片 3"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2189607953"/>
                    <pic:cNvPicPr>
                      <a:picLocks noChangeAspect="1"/>
                    </pic:cNvPicPr>
                  </pic:nvPicPr>
                  <pic:blipFill>
                    <a:blip r:embed="rId15"/>
                    <a:stretch>
                      <a:fillRect/>
                    </a:stretch>
                  </pic:blipFill>
                  <pic:spPr>
                    <a:xfrm>
                      <a:off x="0" y="0"/>
                      <a:ext cx="2536825" cy="2387600"/>
                    </a:xfrm>
                    <a:prstGeom prst="rect">
                      <a:avLst/>
                    </a:prstGeom>
                    <a:noFill/>
                    <a:ln>
                      <a:noFill/>
                    </a:ln>
                  </pic:spPr>
                </pic:pic>
              </a:graphicData>
            </a:graphic>
          </wp:inline>
        </w:drawing>
      </w:r>
    </w:p>
    <w:p w14:paraId="14DACCC1">
      <w:pPr>
        <w:spacing w:before="0" w:beforeLines="0"/>
        <w:ind w:firstLine="420"/>
        <w:jc w:val="center"/>
      </w:pPr>
      <w:r>
        <w:rPr>
          <w:rFonts w:hint="eastAsia"/>
        </w:rPr>
        <w:t xml:space="preserve">  图2.A)MedSAM2模型分割结果；B)Deeplabv3模型分割结果；</w:t>
      </w:r>
    </w:p>
    <w:p w14:paraId="28EDD032">
      <w:pPr>
        <w:spacing w:before="0" w:beforeLines="0"/>
        <w:ind w:firstLine="420"/>
        <w:jc w:val="center"/>
      </w:pPr>
      <w:r>
        <w:rPr>
          <w:rFonts w:hint="eastAsia"/>
        </w:rPr>
        <w:t>C)nnUNet2++模型分割结果；D)超声影像原图像；</w:t>
      </w:r>
    </w:p>
    <w:p w14:paraId="20CE4D7A">
      <w:pPr>
        <w:pStyle w:val="17"/>
        <w:spacing w:before="120"/>
        <w:ind w:firstLine="0" w:firstLineChars="0"/>
        <w:jc w:val="center"/>
        <w:rPr>
          <w:rFonts w:ascii="宋体"/>
          <w:b/>
          <w:sz w:val="21"/>
          <w:szCs w:val="21"/>
        </w:rPr>
      </w:pPr>
    </w:p>
    <w:p w14:paraId="57DE7D62">
      <w:pPr>
        <w:spacing w:before="0" w:beforeLines="0"/>
        <w:ind w:firstLine="420"/>
        <w:jc w:val="center"/>
        <w:rPr>
          <w:u w:val="single"/>
        </w:rPr>
      </w:pPr>
      <w:ins w:id="883" w:author="几" w:date="2025-07-05T00:00:54Z">
        <w:r>
          <w:rPr>
            <w:rFonts w:hint="eastAsia"/>
            <w:u w:val="single"/>
          </w:rPr>
          <w:drawing>
            <wp:inline distT="0" distB="0" distL="114300" distR="114300">
              <wp:extent cx="5770880" cy="2458085"/>
              <wp:effectExtent l="0" t="0" r="7620" b="5715"/>
              <wp:docPr id="1" name="图片 1" descr="175164484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51644849585"/>
                      <pic:cNvPicPr>
                        <a:picLocks noChangeAspect="1"/>
                      </pic:cNvPicPr>
                    </pic:nvPicPr>
                    <pic:blipFill>
                      <a:blip r:embed="rId16"/>
                      <a:stretch>
                        <a:fillRect/>
                      </a:stretch>
                    </pic:blipFill>
                    <pic:spPr>
                      <a:xfrm>
                        <a:off x="0" y="0"/>
                        <a:ext cx="5770880" cy="2458085"/>
                      </a:xfrm>
                      <a:prstGeom prst="rect">
                        <a:avLst/>
                      </a:prstGeom>
                    </pic:spPr>
                  </pic:pic>
                </a:graphicData>
              </a:graphic>
            </wp:inline>
          </w:drawing>
        </w:r>
      </w:ins>
      <w:del w:id="885" w:author="几" w:date="2025-07-05T00:00:54Z">
        <w:r>
          <w:rPr>
            <w:rFonts w:hint="eastAsia"/>
            <w:u w:val="single"/>
          </w:rPr>
          <w:drawing>
            <wp:inline distT="0" distB="0" distL="114300" distR="114300">
              <wp:extent cx="5716905" cy="2364105"/>
              <wp:effectExtent l="0" t="0" r="10795" b="10795"/>
              <wp:docPr id="4" name="图片 4" descr="1745304906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5304906909"/>
                      <pic:cNvPicPr>
                        <a:picLocks noChangeAspect="1"/>
                      </pic:cNvPicPr>
                    </pic:nvPicPr>
                    <pic:blipFill>
                      <a:blip r:embed="rId17"/>
                      <a:stretch>
                        <a:fillRect/>
                      </a:stretch>
                    </pic:blipFill>
                    <pic:spPr>
                      <a:xfrm>
                        <a:off x="0" y="0"/>
                        <a:ext cx="5716905" cy="2364105"/>
                      </a:xfrm>
                      <a:prstGeom prst="rect">
                        <a:avLst/>
                      </a:prstGeom>
                    </pic:spPr>
                  </pic:pic>
                </a:graphicData>
              </a:graphic>
            </wp:inline>
          </w:drawing>
        </w:r>
      </w:del>
    </w:p>
    <w:p w14:paraId="0D7D08FF">
      <w:pPr>
        <w:spacing w:before="0" w:beforeLines="0"/>
        <w:ind w:firstLine="420"/>
        <w:jc w:val="center"/>
      </w:pPr>
      <w:commentRangeStart w:id="26"/>
      <w:r>
        <w:rPr>
          <w:rFonts w:hint="eastAsia"/>
        </w:rPr>
        <w:t>图3.本专利框架流程</w:t>
      </w:r>
      <w:commentRangeEnd w:id="26"/>
      <w:r>
        <w:rPr>
          <w:rStyle w:val="16"/>
        </w:rPr>
        <w:commentReference w:id="26"/>
      </w:r>
    </w:p>
    <w:p w14:paraId="12A333BB">
      <w:pPr>
        <w:pStyle w:val="17"/>
        <w:spacing w:before="120"/>
        <w:ind w:firstLine="0" w:firstLineChars="0"/>
        <w:jc w:val="center"/>
        <w:rPr>
          <w:rFonts w:ascii="宋体"/>
          <w:b/>
          <w:sz w:val="21"/>
          <w:szCs w:val="21"/>
        </w:rPr>
      </w:pPr>
    </w:p>
    <w:p w14:paraId="6B408AF2">
      <w:pPr>
        <w:spacing w:before="0" w:beforeLines="0"/>
        <w:ind w:firstLine="420" w:firstLineChars="0"/>
        <w:jc w:val="center"/>
        <w:rPr>
          <w:rFonts w:hAnsi="Cambria Math"/>
        </w:rPr>
      </w:pPr>
      <w:r>
        <w:rPr>
          <w:rFonts w:hint="eastAsia" w:hAnsi="Cambria Math"/>
        </w:rPr>
        <w:drawing>
          <wp:inline distT="0" distB="0" distL="114300" distR="114300">
            <wp:extent cx="4799330" cy="2274570"/>
            <wp:effectExtent l="0" t="0" r="1270" b="11430"/>
            <wp:docPr id="5" name="图片 5" descr="174530494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5304942012"/>
                    <pic:cNvPicPr>
                      <a:picLocks noChangeAspect="1"/>
                    </pic:cNvPicPr>
                  </pic:nvPicPr>
                  <pic:blipFill>
                    <a:blip r:embed="rId18"/>
                    <a:stretch>
                      <a:fillRect/>
                    </a:stretch>
                  </pic:blipFill>
                  <pic:spPr>
                    <a:xfrm>
                      <a:off x="0" y="0"/>
                      <a:ext cx="4799330" cy="2274570"/>
                    </a:xfrm>
                    <a:prstGeom prst="rect">
                      <a:avLst/>
                    </a:prstGeom>
                  </pic:spPr>
                </pic:pic>
              </a:graphicData>
            </a:graphic>
          </wp:inline>
        </w:drawing>
      </w:r>
    </w:p>
    <w:p w14:paraId="261F4680">
      <w:pPr>
        <w:spacing w:before="0" w:beforeLines="0"/>
        <w:ind w:firstLine="420" w:firstLineChars="0"/>
        <w:jc w:val="center"/>
        <w:rPr>
          <w:rFonts w:hAnsi="Cambria Math"/>
        </w:rPr>
      </w:pPr>
      <w:r>
        <w:rPr>
          <w:rFonts w:hint="eastAsia" w:hAnsi="Cambria Math"/>
        </w:rPr>
        <w:t>图4.遮掩得分网络</w:t>
      </w:r>
    </w:p>
    <w:p w14:paraId="336C482F">
      <w:pPr>
        <w:pStyle w:val="17"/>
        <w:spacing w:before="120"/>
        <w:ind w:firstLine="0" w:firstLineChars="0"/>
        <w:jc w:val="center"/>
        <w:rPr>
          <w:rFonts w:ascii="宋体"/>
          <w:b/>
          <w:sz w:val="21"/>
          <w:szCs w:val="21"/>
        </w:rPr>
      </w:pPr>
    </w:p>
    <w:p w14:paraId="362BF3CD">
      <w:pPr>
        <w:spacing w:before="0" w:beforeLines="0"/>
        <w:ind w:firstLine="420" w:firstLineChars="0"/>
        <w:jc w:val="center"/>
      </w:pPr>
      <w:r>
        <w:rPr>
          <w:rFonts w:hint="eastAsia"/>
        </w:rPr>
        <w:drawing>
          <wp:inline distT="0" distB="0" distL="114300" distR="114300">
            <wp:extent cx="4665345" cy="1398270"/>
            <wp:effectExtent l="0" t="0" r="8255" b="11430"/>
            <wp:docPr id="6" name="图片 6" descr="174530496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5304963101"/>
                    <pic:cNvPicPr>
                      <a:picLocks noChangeAspect="1"/>
                    </pic:cNvPicPr>
                  </pic:nvPicPr>
                  <pic:blipFill>
                    <a:blip r:embed="rId19"/>
                    <a:stretch>
                      <a:fillRect/>
                    </a:stretch>
                  </pic:blipFill>
                  <pic:spPr>
                    <a:xfrm>
                      <a:off x="0" y="0"/>
                      <a:ext cx="4665345" cy="1398270"/>
                    </a:xfrm>
                    <a:prstGeom prst="rect">
                      <a:avLst/>
                    </a:prstGeom>
                  </pic:spPr>
                </pic:pic>
              </a:graphicData>
            </a:graphic>
          </wp:inline>
        </w:drawing>
      </w:r>
    </w:p>
    <w:p w14:paraId="4F34C023">
      <w:pPr>
        <w:spacing w:before="0" w:beforeLines="0"/>
        <w:ind w:firstLine="420" w:firstLineChars="0"/>
        <w:jc w:val="center"/>
      </w:pPr>
      <w:r>
        <w:rPr>
          <w:rFonts w:hint="eastAsia" w:hAnsi="Cambria Math"/>
        </w:rPr>
        <w:t>图5.预训练流程</w:t>
      </w:r>
    </w:p>
    <w:p w14:paraId="6CDEB0A7">
      <w:pPr>
        <w:pStyle w:val="17"/>
        <w:spacing w:before="120"/>
        <w:ind w:firstLine="0" w:firstLineChars="0"/>
        <w:jc w:val="center"/>
        <w:rPr>
          <w:rFonts w:ascii="宋体"/>
          <w:b/>
          <w:sz w:val="21"/>
          <w:szCs w:val="21"/>
        </w:rPr>
      </w:pPr>
    </w:p>
    <w:p w14:paraId="01C91A3C">
      <w:pPr>
        <w:spacing w:before="0" w:beforeLines="0"/>
        <w:ind w:firstLine="420" w:firstLineChars="0"/>
        <w:jc w:val="center"/>
        <w:rPr>
          <w:rFonts w:hAnsi="Cambria Math"/>
        </w:rPr>
      </w:pPr>
      <w:r>
        <w:rPr>
          <w:rFonts w:hint="eastAsia" w:hAnsi="Cambria Math"/>
        </w:rPr>
        <w:drawing>
          <wp:inline distT="0" distB="0" distL="114300" distR="114300">
            <wp:extent cx="5083810" cy="1299210"/>
            <wp:effectExtent l="0" t="0" r="8890" b="8890"/>
            <wp:docPr id="7" name="图片 7" descr="174530498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5304988203"/>
                    <pic:cNvPicPr>
                      <a:picLocks noChangeAspect="1"/>
                    </pic:cNvPicPr>
                  </pic:nvPicPr>
                  <pic:blipFill>
                    <a:blip r:embed="rId20"/>
                    <a:stretch>
                      <a:fillRect/>
                    </a:stretch>
                  </pic:blipFill>
                  <pic:spPr>
                    <a:xfrm>
                      <a:off x="0" y="0"/>
                      <a:ext cx="5083810" cy="1299210"/>
                    </a:xfrm>
                    <a:prstGeom prst="rect">
                      <a:avLst/>
                    </a:prstGeom>
                  </pic:spPr>
                </pic:pic>
              </a:graphicData>
            </a:graphic>
          </wp:inline>
        </w:drawing>
      </w:r>
    </w:p>
    <w:p w14:paraId="1B0018DC">
      <w:pPr>
        <w:spacing w:before="0" w:beforeLines="0"/>
        <w:ind w:firstLine="420" w:firstLineChars="0"/>
        <w:jc w:val="center"/>
        <w:rPr>
          <w:rFonts w:hAnsi="Cambria Math"/>
        </w:rPr>
      </w:pPr>
      <w:r>
        <w:rPr>
          <w:rFonts w:hint="eastAsia" w:hAnsi="Cambria Math"/>
        </w:rPr>
        <w:t>图6.微调流程</w:t>
      </w:r>
    </w:p>
    <w:p w14:paraId="3AB9B7B3">
      <w:pPr>
        <w:pStyle w:val="17"/>
        <w:spacing w:before="120"/>
        <w:ind w:firstLine="0" w:firstLineChars="0"/>
        <w:jc w:val="center"/>
        <w:rPr>
          <w:b/>
          <w:sz w:val="21"/>
          <w:szCs w:val="21"/>
        </w:rPr>
      </w:pPr>
    </w:p>
    <w:p w14:paraId="380DF56D">
      <w:pPr>
        <w:overflowPunct/>
        <w:autoSpaceDE/>
        <w:autoSpaceDN/>
        <w:adjustRightInd/>
        <w:spacing w:before="0" w:beforeLines="0" w:line="240" w:lineRule="auto"/>
        <w:ind w:firstLine="0" w:firstLineChars="0"/>
        <w:jc w:val="left"/>
        <w:textAlignment w:val="auto"/>
        <w:rPr>
          <w:b/>
          <w:szCs w:val="21"/>
        </w:rPr>
      </w:pPr>
      <w:r>
        <w:rPr>
          <w:b/>
          <w:szCs w:val="21"/>
        </w:rPr>
        <w:br w:type="page"/>
      </w:r>
    </w:p>
    <w:p w14:paraId="40A989D0">
      <w:pPr>
        <w:overflowPunct/>
        <w:autoSpaceDE/>
        <w:autoSpaceDN/>
        <w:adjustRightInd/>
        <w:spacing w:before="0" w:beforeLines="0" w:line="240" w:lineRule="auto"/>
        <w:ind w:firstLine="0" w:firstLineChars="0"/>
        <w:jc w:val="left"/>
        <w:textAlignment w:val="auto"/>
        <w:rPr>
          <w:b/>
          <w:szCs w:val="21"/>
        </w:rPr>
      </w:pPr>
    </w:p>
    <w:p w14:paraId="27CC3218">
      <w:pPr>
        <w:overflowPunct/>
        <w:autoSpaceDE/>
        <w:autoSpaceDN/>
        <w:adjustRightInd/>
        <w:spacing w:before="0" w:beforeLines="0" w:line="240" w:lineRule="auto"/>
        <w:ind w:firstLine="0" w:firstLineChars="0"/>
        <w:jc w:val="left"/>
        <w:textAlignment w:val="auto"/>
        <w:rPr>
          <w:b/>
          <w:szCs w:val="21"/>
        </w:rPr>
      </w:pPr>
    </w:p>
    <w:p w14:paraId="40924D8D">
      <w:pPr>
        <w:pStyle w:val="17"/>
        <w:spacing w:before="120" w:line="360" w:lineRule="exact"/>
        <w:ind w:firstLine="0" w:firstLineChars="0"/>
        <w:rPr>
          <w:b/>
          <w:sz w:val="21"/>
          <w:szCs w:val="21"/>
        </w:rPr>
      </w:pPr>
    </w:p>
    <w:p w14:paraId="62865D4A">
      <w:pPr>
        <w:pStyle w:val="17"/>
        <w:numPr>
          <w:ilvl w:val="0"/>
          <w:numId w:val="3"/>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57B5BB85">
      <w:pPr>
        <w:pStyle w:val="17"/>
        <w:tabs>
          <w:tab w:val="left" w:pos="435"/>
        </w:tabs>
        <w:spacing w:before="120" w:line="360" w:lineRule="exact"/>
        <w:ind w:firstLine="0" w:firstLineChars="0"/>
        <w:rPr>
          <w:b/>
          <w:sz w:val="21"/>
          <w:szCs w:val="21"/>
        </w:rPr>
      </w:pPr>
      <w:r>
        <w:rPr>
          <w:rFonts w:hint="eastAsia"/>
          <w:b/>
          <w:sz w:val="21"/>
          <w:szCs w:val="21"/>
        </w:rPr>
        <w:tab/>
      </w:r>
      <w:r>
        <w:rPr>
          <w:rFonts w:hint="eastAsia"/>
          <w:sz w:val="21"/>
        </w:rPr>
        <w:t>前列腺癌症超声影像的遮掩自动编码器的重建预训练和微调方法</w:t>
      </w:r>
    </w:p>
    <w:p w14:paraId="4947DFCC">
      <w:pPr>
        <w:spacing w:before="0" w:beforeLines="0"/>
        <w:ind w:firstLine="420"/>
      </w:pPr>
    </w:p>
    <w:p w14:paraId="7BC8EAC4">
      <w:pPr>
        <w:spacing w:before="120" w:beforeLines="0"/>
        <w:ind w:firstLine="420" w:firstLineChars="0"/>
      </w:pPr>
    </w:p>
    <w:p w14:paraId="65E35318">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5CF79D27">
      <w:pPr>
        <w:numPr>
          <w:ilvl w:val="0"/>
          <w:numId w:val="4"/>
        </w:numPr>
        <w:spacing w:before="120" w:line="300" w:lineRule="auto"/>
        <w:ind w:firstLine="480"/>
      </w:pPr>
      <w:r>
        <w:rPr>
          <w:rFonts w:hint="eastAsia" w:ascii="宋体" w:hAnsi="宋体" w:cs="宋体"/>
          <w:sz w:val="24"/>
        </w:rPr>
        <w:t xml:space="preserve"> </w:t>
      </w:r>
      <w:r>
        <w:rPr>
          <w:rFonts w:hint="eastAsia"/>
        </w:rPr>
        <w:t>遮掩得分网络设计：本发明提出了一种基于医学分割模型先验知识引导的遮掩得分网络，该网络能够自动计算出每个令牌的重要性，并且在预训练阶段通过遮掩得分机制确保模型学习到关键区域的特征。与传统的随机遮掩方法相比，使用分割模型生成的遮掩得分能够有效引导模型重点关注肿瘤病灶区域，减少对无关区域的干扰。本发明结合多个医学分割模型（MedSAM2、Deeplabv3、nnUNet2++）来处理不同医生操作和数据质量波动问题。通过多专家机制，显著降低单一模型的误差率，从而提高模型在不同数据集上的稳定性和泛化能力。</w:t>
      </w:r>
    </w:p>
    <w:p w14:paraId="2254CE6A">
      <w:pPr>
        <w:numPr>
          <w:ilvl w:val="0"/>
          <w:numId w:val="4"/>
        </w:numPr>
        <w:spacing w:before="120" w:line="300" w:lineRule="auto"/>
        <w:ind w:firstLine="420"/>
      </w:pPr>
      <w:r>
        <w:rPr>
          <w:rFonts w:hint="eastAsia"/>
        </w:rPr>
        <w:t>下游微调过程中的额外提示机制：在微调阶段，本发明通过预训练得到的遮掩得分网络生成的遮掩得分作为额外提示添加到输入令牌序列中，增强了模型对前列腺癌肿瘤的分类能力，尤其是在面对少量标注数据时，能够实现高精度分类。</w:t>
      </w:r>
    </w:p>
    <w:p w14:paraId="2A7F8BE8">
      <w:pPr>
        <w:tabs>
          <w:tab w:val="left" w:pos="383"/>
          <w:tab w:val="left" w:pos="2122"/>
          <w:tab w:val="left" w:pos="3491"/>
          <w:tab w:val="left" w:pos="4872"/>
          <w:tab w:val="left" w:pos="5256"/>
          <w:tab w:val="left" w:pos="7200"/>
        </w:tabs>
        <w:spacing w:before="120"/>
        <w:ind w:firstLine="0" w:firstLineChars="0"/>
        <w:rPr>
          <w:rFonts w:hint="eastAsia" w:ascii="楷体" w:hAnsi="楷体" w:eastAsia="楷体"/>
          <w:szCs w:val="21"/>
        </w:rPr>
      </w:pPr>
    </w:p>
    <w:p w14:paraId="7A26FD1F">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44C99728">
      <w:pPr>
        <w:numPr>
          <w:ilvl w:val="0"/>
          <w:numId w:val="5"/>
        </w:numPr>
        <w:spacing w:before="120" w:line="300" w:lineRule="auto"/>
        <w:ind w:firstLine="420"/>
      </w:pPr>
      <w:r>
        <w:rPr>
          <w:rFonts w:hint="eastAsia"/>
        </w:rPr>
        <w:t xml:space="preserve"> 提高了模型对关键区域特征的学习能力：现有的MAE方法通过随机遮掩可能忽略重要的局部特征，而本发明通过</w:t>
      </w:r>
      <w:r>
        <w:rPr>
          <w:rFonts w:hint="eastAsia"/>
          <w:highlight w:val="green"/>
        </w:rPr>
        <w:t>引入基于医学分割模型的遮掩得分网络</w:t>
      </w:r>
      <w:r>
        <w:rPr>
          <w:rFonts w:hint="eastAsia"/>
        </w:rPr>
        <w:t>，强制模型关注前列腺癌肿瘤的关键区域，确保了肿瘤特征的学习和重建，提升了模型的诊断精度。</w:t>
      </w:r>
    </w:p>
    <w:p w14:paraId="04B8ADFB">
      <w:pPr>
        <w:numPr>
          <w:ilvl w:val="0"/>
          <w:numId w:val="5"/>
        </w:numPr>
        <w:spacing w:before="120" w:line="300" w:lineRule="auto"/>
        <w:ind w:firstLine="420"/>
      </w:pPr>
      <w:r>
        <w:rPr>
          <w:rFonts w:hint="eastAsia"/>
        </w:rPr>
        <w:t>增强了对多医生操作和不同数据质量的适应性：现有的MAE方法忽视了数据质量和医生操作之间的差异，导致模型在实际应用中的</w:t>
      </w:r>
      <w:r>
        <w:rPr>
          <w:rFonts w:hint="eastAsia"/>
          <w:highlight w:val="green"/>
        </w:rPr>
        <w:t>稳定性</w:t>
      </w:r>
      <w:r>
        <w:rPr>
          <w:rFonts w:hint="eastAsia"/>
        </w:rPr>
        <w:t>较差。本发明通过多专家机制将不同分割模型的输出进行融合，显著降低了单个模型的误差，提升了系统对不同医生诊断风格和数据质量波动的适应性。</w:t>
      </w:r>
    </w:p>
    <w:p w14:paraId="36587D3A">
      <w:pPr>
        <w:spacing w:before="0" w:beforeLines="0"/>
        <w:ind w:firstLine="420"/>
      </w:pPr>
    </w:p>
    <w:sectPr>
      <w:headerReference r:id="rId9" w:type="first"/>
      <w:footerReference r:id="rId12" w:type="first"/>
      <w:headerReference r:id="rId7" w:type="default"/>
      <w:footerReference r:id="rId10" w:type="default"/>
      <w:headerReference r:id="rId8" w:type="even"/>
      <w:footerReference r:id="rId11" w:type="even"/>
      <w:pgSz w:w="11900" w:h="16832"/>
      <w:pgMar w:top="1440" w:right="1355" w:bottom="1157" w:left="1440" w:header="646" w:footer="646" w:gutter="0"/>
      <w:cols w:space="720" w:num="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黄梓峰" w:date="2025-06-10T21:39:00Z" w:initials="zh">
    <w:p w14:paraId="366DC627">
      <w:pPr>
        <w:pStyle w:val="4"/>
        <w:spacing w:before="120"/>
        <w:ind w:firstLine="420"/>
      </w:pPr>
      <w:r>
        <w:rPr>
          <w:rFonts w:hint="eastAsia"/>
        </w:rPr>
        <w:t>注意全文不要出现“我们”、“本专利”</w:t>
      </w:r>
    </w:p>
    <w:p w14:paraId="3F246345">
      <w:pPr>
        <w:pStyle w:val="4"/>
        <w:spacing w:before="120"/>
        <w:ind w:firstLine="420"/>
        <w:rPr>
          <w:rFonts w:hint="eastAsia"/>
        </w:rPr>
      </w:pPr>
      <w:r>
        <w:rPr>
          <w:rFonts w:hint="eastAsia"/>
        </w:rPr>
        <w:t>申请授权后才是专利，现在只是发明；技术方案不需要限定是“我们”用</w:t>
      </w:r>
    </w:p>
  </w:comment>
  <w:comment w:id="1" w:author="几" w:date="2025-07-04T00:17:45Z" w:initials="">
    <w:p w14:paraId="267B1413">
      <w:pPr>
        <w:pStyle w:val="4"/>
        <w:rPr>
          <w:rFonts w:hint="default" w:eastAsia="宋体"/>
          <w:lang w:val="en-US" w:eastAsia="zh-CN"/>
        </w:rPr>
      </w:pPr>
      <w:r>
        <w:rPr>
          <w:rFonts w:hint="eastAsia"/>
          <w:lang w:val="en-US" w:eastAsia="zh-CN"/>
        </w:rPr>
        <w:t>收到，感谢您的提醒</w:t>
      </w:r>
    </w:p>
  </w:comment>
  <w:comment w:id="2" w:author="黄梓峰" w:date="2025-06-11T09:19:00Z" w:initials="zh">
    <w:p w14:paraId="3D79E381">
      <w:pPr>
        <w:pStyle w:val="4"/>
        <w:spacing w:before="120"/>
        <w:ind w:firstLine="420"/>
      </w:pPr>
      <w:r>
        <w:rPr>
          <w:rFonts w:hint="eastAsia"/>
        </w:rPr>
        <w:t>普遍的建议：</w:t>
      </w:r>
    </w:p>
    <w:p w14:paraId="6FA940AD">
      <w:pPr>
        <w:pStyle w:val="4"/>
        <w:numPr>
          <w:ilvl w:val="0"/>
          <w:numId w:val="1"/>
        </w:numPr>
        <w:spacing w:before="120"/>
        <w:ind w:firstLineChars="0"/>
        <w:rPr>
          <w:rFonts w:hint="eastAsia"/>
        </w:rPr>
      </w:pPr>
      <w:r>
        <w:rPr>
          <w:rFonts w:hint="eastAsia"/>
        </w:rPr>
        <w:t>专利是法律文献，描述尽量严谨，避免出现很口语化的描述或比喻</w:t>
      </w:r>
    </w:p>
    <w:p w14:paraId="71F931C3">
      <w:pPr>
        <w:pStyle w:val="4"/>
        <w:numPr>
          <w:ilvl w:val="0"/>
          <w:numId w:val="1"/>
        </w:numPr>
        <w:spacing w:before="120"/>
        <w:ind w:firstLineChars="0"/>
      </w:pPr>
      <w:r>
        <w:rPr>
          <w:rFonts w:hint="eastAsia"/>
        </w:rPr>
        <w:t>呈现给读者完整的技术方案，非创造性部分也要说明</w:t>
      </w:r>
    </w:p>
    <w:p w14:paraId="1CDCC63F">
      <w:pPr>
        <w:pStyle w:val="4"/>
        <w:numPr>
          <w:ilvl w:val="0"/>
          <w:numId w:val="1"/>
        </w:numPr>
        <w:spacing w:before="120"/>
        <w:ind w:firstLineChars="0"/>
      </w:pPr>
      <w:r>
        <w:rPr>
          <w:rFonts w:hint="eastAsia"/>
        </w:rPr>
        <w:t>描述清楚过程和使用的技术手段、优点</w:t>
      </w:r>
    </w:p>
    <w:p w14:paraId="48A0D727">
      <w:pPr>
        <w:pStyle w:val="4"/>
        <w:numPr>
          <w:ilvl w:val="0"/>
          <w:numId w:val="1"/>
        </w:numPr>
        <w:spacing w:before="120"/>
        <w:ind w:firstLineChars="0"/>
      </w:pPr>
      <w:r>
        <w:rPr>
          <w:rFonts w:hint="eastAsia"/>
        </w:rPr>
        <w:t>步骤之间的符号、逻辑连贯</w:t>
      </w:r>
    </w:p>
    <w:p w14:paraId="702EA410">
      <w:pPr>
        <w:pStyle w:val="4"/>
        <w:numPr>
          <w:ilvl w:val="0"/>
          <w:numId w:val="1"/>
        </w:numPr>
        <w:spacing w:before="120"/>
        <w:ind w:firstLineChars="0"/>
        <w:rPr>
          <w:rFonts w:hint="eastAsia"/>
        </w:rPr>
      </w:pPr>
      <w:r>
        <w:rPr>
          <w:rFonts w:hint="eastAsia"/>
          <w:highlight w:val="yellow"/>
        </w:rPr>
        <w:t>体现创造性的部分，粒度尽量细些</w:t>
      </w:r>
    </w:p>
  </w:comment>
  <w:comment w:id="3" w:author="几" w:date="2025-07-04T00:57:25Z" w:initials="">
    <w:p w14:paraId="2DF67DD0">
      <w:pPr>
        <w:pStyle w:val="4"/>
        <w:rPr>
          <w:rFonts w:hint="default" w:eastAsia="宋体"/>
          <w:lang w:val="en-US" w:eastAsia="zh-CN"/>
        </w:rPr>
      </w:pPr>
      <w:r>
        <w:rPr>
          <w:rFonts w:hint="eastAsia"/>
          <w:lang w:val="en-US" w:eastAsia="zh-CN"/>
        </w:rPr>
        <w:t>感谢您的提醒！</w:t>
      </w:r>
    </w:p>
  </w:comment>
  <w:comment w:id="4" w:author="黄梓峰" w:date="2025-06-11T08:50:00Z" w:initials="zh">
    <w:p w14:paraId="31E9C6BA">
      <w:pPr>
        <w:pStyle w:val="4"/>
        <w:spacing w:before="120"/>
        <w:ind w:firstLine="420"/>
      </w:pPr>
      <w:r>
        <w:rPr>
          <w:rFonts w:hint="eastAsia"/>
        </w:rPr>
        <w:t>采样间隔和步长有关系吗？</w:t>
      </w:r>
    </w:p>
  </w:comment>
  <w:comment w:id="5" w:author="几" w:date="2025-07-04T00:21:19Z" w:initials="">
    <w:p w14:paraId="3BDDAA17">
      <w:pPr>
        <w:pStyle w:val="4"/>
        <w:rPr>
          <w:rFonts w:hint="default" w:eastAsia="宋体"/>
          <w:lang w:val="en-US" w:eastAsia="zh-CN"/>
        </w:rPr>
      </w:pPr>
      <w:r>
        <w:rPr>
          <w:rFonts w:hint="eastAsia"/>
          <w:lang w:val="en-US" w:eastAsia="zh-CN"/>
        </w:rPr>
        <w:t>均匀采样即可</w:t>
      </w:r>
    </w:p>
  </w:comment>
  <w:comment w:id="6" w:author="黄梓峰" w:date="2025-06-10T21:37:00Z" w:initials="zh">
    <w:p w14:paraId="1E9EB8EE">
      <w:pPr>
        <w:pStyle w:val="4"/>
        <w:spacing w:before="120"/>
        <w:ind w:firstLine="420"/>
        <w:rPr>
          <w:rFonts w:hint="eastAsia"/>
        </w:rPr>
      </w:pPr>
      <w:r>
        <w:rPr>
          <w:rFonts w:hint="eastAsia"/>
        </w:rPr>
        <w:t>L 说明</w:t>
      </w:r>
    </w:p>
  </w:comment>
  <w:comment w:id="7" w:author="黄梓峰" w:date="2025-06-10T21:34:00Z" w:initials="zh">
    <w:p w14:paraId="1D6D6B48">
      <w:pPr>
        <w:pStyle w:val="4"/>
        <w:spacing w:before="120"/>
        <w:ind w:firstLine="420"/>
      </w:pPr>
      <w:r>
        <w:rPr>
          <w:rFonts w:hint="eastAsia"/>
        </w:rPr>
        <w:t>说明j</w:t>
      </w:r>
    </w:p>
  </w:comment>
  <w:comment w:id="8" w:author="黄梓峰" w:date="2025-06-11T08:53:00Z" w:initials="zh">
    <w:p w14:paraId="22D149E0">
      <w:pPr>
        <w:pStyle w:val="4"/>
        <w:spacing w:before="120"/>
        <w:ind w:firstLine="420"/>
      </w:pPr>
      <w:r>
        <w:rPr>
          <w:rFonts w:hint="eastAsia"/>
        </w:rPr>
        <w:t>补充说明：本发明使用的分割模型不需要标注数据进行训练等优点</w:t>
      </w:r>
    </w:p>
  </w:comment>
  <w:comment w:id="9" w:author="几" w:date="2025-07-04T00:32:19Z" w:initials="">
    <w:p w14:paraId="0A12FF28">
      <w:pPr>
        <w:pStyle w:val="4"/>
      </w:pPr>
      <w:r>
        <w:annotationRef/>
      </w:r>
    </w:p>
  </w:comment>
  <w:comment w:id="10" w:author="黄梓峰" w:date="2025-06-10T21:46:00Z" w:initials="zh">
    <w:p w14:paraId="38E7CF3E">
      <w:pPr>
        <w:pStyle w:val="4"/>
        <w:spacing w:before="120"/>
        <w:ind w:firstLine="420"/>
      </w:pPr>
      <w:r>
        <w:rPr>
          <w:rFonts w:hint="eastAsia"/>
        </w:rPr>
        <w:t>对照图4描述整个过程，输入、输出和处理过程清楚。</w:t>
      </w:r>
    </w:p>
    <w:p w14:paraId="3232092E">
      <w:pPr>
        <w:pStyle w:val="4"/>
        <w:spacing w:before="120"/>
        <w:ind w:firstLine="420"/>
        <w:rPr>
          <w:rFonts w:hint="eastAsia"/>
        </w:rPr>
      </w:pPr>
      <w:r>
        <w:rPr>
          <w:rFonts w:hint="eastAsia"/>
        </w:rPr>
        <w:t>目前的缺少一些过程描述。</w:t>
      </w:r>
    </w:p>
  </w:comment>
  <w:comment w:id="11" w:author="黄梓峰" w:date="2025-06-10T21:49:00Z" w:initials="zh">
    <w:p w14:paraId="7403EE5C">
      <w:pPr>
        <w:pStyle w:val="4"/>
        <w:spacing w:before="120"/>
        <w:ind w:firstLine="420"/>
      </w:pPr>
      <w:r>
        <w:rPr>
          <w:rFonts w:hint="eastAsia" w:hAnsi="Cambria Math"/>
        </w:rPr>
        <w:t>令牌指</w:t>
      </w:r>
      <m:oMath>
        <m:r>
          <m:rPr>
            <m:sty m:val="p"/>
          </m:rPr>
          <w:rPr>
            <w:rFonts w:ascii="Cambria Math" w:hAnsi="Cambria Math"/>
          </w:rPr>
          <m:t>2</m:t>
        </m:r>
        <m:r>
          <m:rPr>
            <m:sty m:val="p"/>
          </m:rPr>
          <w:rPr>
            <w:rFonts w:ascii="Cambria Math" w:hAnsi="Cambria Math" w:cs="Cambria Math"/>
          </w:rPr>
          <m:t>×</m:t>
        </m:r>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Pr>
          <w:rFonts w:hint="eastAsia" w:hAnsi="Cambria Math"/>
        </w:rPr>
        <w:t>的块？</w:t>
      </w:r>
      <w:r>
        <w:rPr>
          <w:rFonts w:hint="eastAsia"/>
        </w:rPr>
        <w:t>768维度如何获得？</w:t>
      </w:r>
    </w:p>
    <w:p w14:paraId="274A5F09">
      <w:pPr>
        <w:pStyle w:val="4"/>
        <w:spacing w:before="120"/>
        <w:ind w:firstLine="420"/>
        <w:rPr>
          <w:rFonts w:hint="eastAsia"/>
        </w:rPr>
      </w:pPr>
      <w:r>
        <w:rPr>
          <w:rFonts w:hint="eastAsia"/>
        </w:rPr>
        <w:t>令牌就是下面一段的</w:t>
      </w:r>
      <m:oMath>
        <m:r>
          <m:rPr>
            <m:sty m:val="p"/>
          </m:rPr>
          <w:rPr>
            <w:rFonts w:ascii="Cambria Math" w:hAnsi="Cambria Math"/>
          </w:rPr>
          <m:t>x</m:t>
        </m:r>
        <m:r>
          <m:rPr>
            <m:sty m:val="p"/>
          </m:rPr>
          <w:rPr>
            <w:rFonts w:hint="eastAsia" w:ascii="Cambria Math" w:hAnsi="Cambria Math"/>
          </w:rPr>
          <m:t>？</m:t>
        </m:r>
      </m:oMath>
    </w:p>
  </w:comment>
  <w:comment w:id="12" w:author="黄梓峰" w:date="2025-06-10T21:53:00Z" w:initials="zh">
    <w:p w14:paraId="5818D395">
      <w:pPr>
        <w:pStyle w:val="4"/>
        <w:spacing w:before="120"/>
        <w:ind w:firstLine="420"/>
        <w:rPr>
          <w:rFonts w:ascii="Cambria Math" w:hAnsi="Cambria Math" w:cs="Cambria Math"/>
        </w:rPr>
      </w:pPr>
      <w:r>
        <w:rPr>
          <w:rFonts w:hint="eastAsia"/>
        </w:rPr>
        <w:t>说明</w:t>
      </w:r>
      <w:r>
        <w:rPr>
          <w:rFonts w:ascii="Cambria Math" w:hAnsi="Cambria Math" w:cs="Cambria Math"/>
        </w:rPr>
        <w:t xml:space="preserve"> </w:t>
      </w:r>
      <m:oMath>
        <m:r>
          <m:rPr>
            <m:sty m:val="p"/>
          </m:rPr>
          <w:rPr>
            <w:rFonts w:ascii="Cambria Math" w:hAnsi="Cambria Math" w:cs="Cambria Math"/>
          </w:rPr>
          <m:t>W</m:t>
        </m:r>
      </m:oMath>
    </w:p>
    <w:p w14:paraId="22D5B346">
      <w:pPr>
        <w:pStyle w:val="4"/>
        <w:spacing w:before="120"/>
        <w:ind w:firstLine="420"/>
      </w:pPr>
      <w:r>
        <w:rPr>
          <w:rFonts w:hint="eastAsia"/>
        </w:rPr>
        <w:t>说明下“</w:t>
      </w:r>
      <w:r>
        <w:rPr>
          <w:rFonts w:hint="eastAsia" w:hAnsi="Cambria Math" w:cs="Cambria Math"/>
          <w:sz w:val="22"/>
          <w:highlight w:val="green"/>
        </w:rPr>
        <w:t>权值广播</w:t>
      </w:r>
      <w:r>
        <w:rPr>
          <w:rFonts w:hint="eastAsia"/>
        </w:rPr>
        <w:t>”</w:t>
      </w:r>
    </w:p>
    <w:p w14:paraId="543A5686">
      <w:pPr>
        <w:pStyle w:val="4"/>
        <w:spacing w:before="120"/>
        <w:ind w:firstLine="420"/>
        <w:rPr>
          <w:rFonts w:hint="eastAsia" w:ascii="Cambria Math" w:hAnsi="Cambria Math" w:cs="Cambria Math"/>
        </w:rPr>
      </w:pPr>
      <w:r>
        <w:rPr>
          <w:rFonts w:hint="eastAsia"/>
        </w:rPr>
        <w:t>给出公式表示</w:t>
      </w:r>
    </w:p>
  </w:comment>
  <w:comment w:id="13" w:author="几" w:date="2025-07-04T00:16:59Z" w:initials="">
    <w:p w14:paraId="50B13660">
      <w:pPr>
        <w:pStyle w:val="4"/>
        <w:rPr>
          <w:rFonts w:hint="default" w:eastAsia="宋体"/>
          <w:lang w:val="en-US" w:eastAsia="zh-CN"/>
        </w:rPr>
      </w:pPr>
      <w:r>
        <w:rPr>
          <w:rFonts w:hint="eastAsia"/>
          <w:lang w:val="en-US" w:eastAsia="zh-CN"/>
        </w:rPr>
        <w:t>是非常小的一个点，可以直接删去</w:t>
      </w:r>
    </w:p>
  </w:comment>
  <w:comment w:id="14" w:author="黄梓峰" w:date="2025-06-11T09:10:00Z" w:initials="zh">
    <w:p w14:paraId="02F3AF65">
      <w:pPr>
        <w:pStyle w:val="4"/>
        <w:spacing w:before="120"/>
        <w:ind w:firstLine="420"/>
      </w:pPr>
      <w:r>
        <w:rPr>
          <w:rFonts w:hint="eastAsia"/>
        </w:rPr>
        <w:t>用了什么视觉编码器，需要说明下</w:t>
      </w:r>
    </w:p>
  </w:comment>
  <w:comment w:id="15" w:author="黄梓峰" w:date="2025-06-11T09:07:00Z" w:initials="zh">
    <w:p w14:paraId="3A63353B">
      <w:pPr>
        <w:pStyle w:val="4"/>
        <w:spacing w:before="120"/>
        <w:ind w:firstLine="420"/>
      </w:pPr>
      <w:r>
        <w:rPr>
          <w:rFonts w:hint="eastAsia"/>
        </w:rPr>
        <w:t>编码器/解码器等的命名和图、上下文统一下</w:t>
      </w:r>
    </w:p>
  </w:comment>
  <w:comment w:id="16" w:author="黄梓峰" w:date="2025-06-11T09:22:00Z" w:initials="zh">
    <w:p w14:paraId="08354883">
      <w:pPr>
        <w:pStyle w:val="4"/>
        <w:spacing w:before="120"/>
        <w:ind w:firstLine="420"/>
      </w:pPr>
      <w:r>
        <w:rPr>
          <w:rFonts w:hint="eastAsia"/>
        </w:rPr>
        <w:t>说明</w:t>
      </w:r>
      <m:oMath>
        <m:sSub>
          <m:sSubPr>
            <m:ctrlPr>
              <w:rPr>
                <w:rFonts w:ascii="Cambria Math" w:hAnsi="Cambria Math"/>
                <w:szCs w:val="21"/>
              </w:rPr>
            </m:ctrlPr>
          </m:sSubPr>
          <m:e>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oMath>
      <w:r>
        <w:rPr>
          <w:rFonts w:hint="eastAsia"/>
        </w:rPr>
        <w:t>和</w:t>
      </w:r>
      <m:oMath>
        <m:sSub>
          <m:sSubPr>
            <m:ctrlPr>
              <w:rPr>
                <w:rFonts w:ascii="Cambria Math" w:hAnsi="Cambria Math"/>
                <w:szCs w:val="21"/>
              </w:rPr>
            </m:ctrlPr>
          </m:sSubPr>
          <m:e>
            <m:r>
              <m:rPr/>
              <w:rPr>
                <w:rFonts w:ascii="Cambria Math" w:hAnsi="Cambria Math"/>
              </w:rPr>
              <m:t>I</m:t>
            </m:r>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oMath>
    </w:p>
  </w:comment>
  <w:comment w:id="17" w:author="几" w:date="2025-07-04T00:56:29Z" w:initials="">
    <w:p w14:paraId="47EA086C">
      <w:pPr>
        <w:pStyle w:val="4"/>
        <w:rPr>
          <w:rFonts w:hint="default" w:eastAsia="宋体"/>
          <w:lang w:val="en-US" w:eastAsia="zh-CN"/>
        </w:rPr>
      </w:pPr>
      <w:r>
        <w:rPr>
          <w:rFonts w:hint="eastAsia"/>
          <w:lang w:val="en-US" w:eastAsia="zh-CN"/>
        </w:rPr>
        <w:t>这里面的符号说明了公式</w:t>
      </w:r>
    </w:p>
  </w:comment>
  <w:comment w:id="18" w:author="黄梓峰" w:date="2025-06-11T09:43:00Z" w:initials="zh">
    <w:p w14:paraId="63E23318">
      <w:pPr>
        <w:pStyle w:val="4"/>
        <w:spacing w:before="120"/>
        <w:ind w:firstLine="420"/>
      </w:pPr>
      <w:r>
        <w:rPr>
          <w:rFonts w:hint="eastAsia"/>
        </w:rPr>
        <w:t>对应前面步骤中的那部分网络？</w:t>
      </w:r>
    </w:p>
  </w:comment>
  <w:comment w:id="19" w:author="几" w:date="2025-07-04T00:25:05Z" w:initials="">
    <w:p w14:paraId="7700CF30">
      <w:pPr>
        <w:pStyle w:val="4"/>
        <w:rPr>
          <w:rFonts w:hint="default" w:eastAsia="宋体"/>
          <w:lang w:val="en-US" w:eastAsia="zh-CN"/>
        </w:rPr>
      </w:pPr>
      <w:r>
        <w:rPr>
          <w:rFonts w:hint="eastAsia"/>
          <w:lang w:val="en-US" w:eastAsia="zh-CN"/>
        </w:rPr>
        <w:t>这里只是解释这个损失的来源</w:t>
      </w:r>
    </w:p>
  </w:comment>
  <w:comment w:id="20" w:author="黄梓峰" w:date="2025-06-10T22:01:00Z" w:initials="zh">
    <w:p w14:paraId="19AAC295">
      <w:pPr>
        <w:pStyle w:val="4"/>
        <w:spacing w:before="120"/>
        <w:ind w:firstLine="420"/>
      </w:pPr>
      <w:r>
        <w:rPr>
          <w:rFonts w:hint="eastAsia"/>
        </w:rPr>
        <w:t>补充完整过程，形成完整技术方案</w:t>
      </w:r>
    </w:p>
  </w:comment>
  <w:comment w:id="21" w:author="几" w:date="2025-07-04T00:16:59Z" w:initials="">
    <w:p w14:paraId="7C7CA5BC">
      <w:pPr>
        <w:pStyle w:val="4"/>
        <w:rPr>
          <w:rFonts w:hint="default" w:eastAsia="宋体"/>
          <w:lang w:val="en-US" w:eastAsia="zh-CN"/>
        </w:rPr>
      </w:pPr>
      <w:r>
        <w:rPr>
          <w:rFonts w:hint="eastAsia"/>
          <w:lang w:val="en-US" w:eastAsia="zh-CN"/>
        </w:rPr>
        <w:t>是非常小的一个点，可以直接删去</w:t>
      </w:r>
    </w:p>
  </w:comment>
  <w:comment w:id="22" w:author="黄梓峰" w:date="2025-06-11T09:07:00Z" w:initials="zh">
    <w:p w14:paraId="5C440EEA">
      <w:pPr>
        <w:pStyle w:val="4"/>
        <w:spacing w:before="120"/>
        <w:ind w:firstLine="420"/>
      </w:pPr>
      <w:r>
        <w:rPr>
          <w:rFonts w:hint="eastAsia"/>
        </w:rPr>
        <w:t>编码器/解码器等的命名和图、上下文统一下</w:t>
      </w:r>
    </w:p>
  </w:comment>
  <w:comment w:id="23" w:author="黄梓峰" w:date="2025-06-10T21:59:00Z" w:initials="zh">
    <w:p w14:paraId="2E3393DD">
      <w:pPr>
        <w:pStyle w:val="4"/>
        <w:spacing w:before="120"/>
        <w:ind w:firstLine="420"/>
      </w:pPr>
      <w:r>
        <w:rPr>
          <w:rFonts w:hint="eastAsia"/>
        </w:rPr>
        <w:t>对比方法简单说明下；</w:t>
      </w:r>
    </w:p>
    <w:p w14:paraId="6C2E6C6A">
      <w:pPr>
        <w:pStyle w:val="4"/>
        <w:spacing w:before="120"/>
        <w:ind w:firstLine="420"/>
        <w:rPr>
          <w:rFonts w:hint="eastAsia"/>
        </w:rPr>
      </w:pPr>
      <w:r>
        <w:rPr>
          <w:rFonts w:hint="eastAsia"/>
        </w:rPr>
        <w:t>表格后面说明下结论（体现的本方法优点）</w:t>
      </w:r>
    </w:p>
  </w:comment>
  <w:comment w:id="24" w:author="几" w:date="2025-07-04T00:43:20Z" w:initials="">
    <w:p w14:paraId="1513FAF2">
      <w:pPr>
        <w:pStyle w:val="4"/>
      </w:pPr>
      <w:r>
        <w:annotationRef/>
      </w:r>
    </w:p>
  </w:comment>
  <w:comment w:id="25" w:author="黄梓峰" w:date="2025-06-10T21:58:00Z" w:initials="zh">
    <w:p w14:paraId="26AE50F1">
      <w:pPr>
        <w:pStyle w:val="4"/>
        <w:spacing w:before="120"/>
        <w:ind w:firstLine="420"/>
      </w:pPr>
      <w:r>
        <w:rPr>
          <w:rFonts w:hint="eastAsia"/>
        </w:rPr>
        <w:t>说明下2个对比指标</w:t>
      </w:r>
    </w:p>
  </w:comment>
  <w:comment w:id="26" w:author="黄梓峰" w:date="2025-06-11T09:47:00Z" w:initials="zh">
    <w:p w14:paraId="024BC518">
      <w:pPr>
        <w:pStyle w:val="4"/>
        <w:spacing w:before="120"/>
        <w:ind w:firstLine="420"/>
        <w:rPr>
          <w:rFonts w:hint="eastAsia"/>
        </w:rPr>
      </w:pPr>
      <w:r>
        <w:rPr>
          <w:rFonts w:hint="eastAsia"/>
        </w:rPr>
        <w:t>底下的2个小图，标注预训练阶段和微调阶段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246345" w15:done="1"/>
  <w15:commentEx w15:paraId="267B1413" w15:done="1" w15:paraIdParent="3F246345"/>
  <w15:commentEx w15:paraId="702EA410" w15:done="1"/>
  <w15:commentEx w15:paraId="2DF67DD0" w15:done="1" w15:paraIdParent="702EA410"/>
  <w15:commentEx w15:paraId="31E9C6BA" w15:done="1"/>
  <w15:commentEx w15:paraId="3BDDAA17" w15:done="1" w15:paraIdParent="31E9C6BA"/>
  <w15:commentEx w15:paraId="1E9EB8EE" w15:done="1"/>
  <w15:commentEx w15:paraId="1D6D6B48" w15:done="1"/>
  <w15:commentEx w15:paraId="22D149E0" w15:done="1"/>
  <w15:commentEx w15:paraId="0A12FF28" w15:done="1" w15:paraIdParent="22D149E0"/>
  <w15:commentEx w15:paraId="3232092E" w15:done="1"/>
  <w15:commentEx w15:paraId="274A5F09" w15:done="1"/>
  <w15:commentEx w15:paraId="543A5686" w15:done="1"/>
  <w15:commentEx w15:paraId="50B13660" w15:done="1" w15:paraIdParent="543A5686"/>
  <w15:commentEx w15:paraId="02F3AF65" w15:done="1"/>
  <w15:commentEx w15:paraId="3A63353B" w15:done="1"/>
  <w15:commentEx w15:paraId="08354883" w15:done="1"/>
  <w15:commentEx w15:paraId="47EA086C" w15:done="1" w15:paraIdParent="08354883"/>
  <w15:commentEx w15:paraId="63E23318" w15:done="1"/>
  <w15:commentEx w15:paraId="7700CF30" w15:done="1" w15:paraIdParent="63E23318"/>
  <w15:commentEx w15:paraId="19AAC295" w15:done="1"/>
  <w15:commentEx w15:paraId="7C7CA5BC" w15:done="1" w15:paraIdParent="19AAC295"/>
  <w15:commentEx w15:paraId="5C440EEA" w15:done="1"/>
  <w15:commentEx w15:paraId="6C2E6C6A" w15:done="1"/>
  <w15:commentEx w15:paraId="1513FAF2" w15:done="1" w15:paraIdParent="6C2E6C6A"/>
  <w15:commentEx w15:paraId="26AE50F1" w15:done="1"/>
  <w15:commentEx w15:paraId="024BC51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Times New Roman Regular">
    <w:altName w:val="Times New Roman"/>
    <w:panose1 w:val="00000000000000000000"/>
    <w:charset w:val="00"/>
    <w:family w:val="auto"/>
    <w:pitch w:val="default"/>
    <w:sig w:usb0="00000000" w:usb1="00000000" w:usb2="00000001" w:usb3="00000000" w:csb0="400001BF" w:csb1="DFF70000"/>
  </w:font>
  <w:font w:name="微软雅黑">
    <w:panose1 w:val="020B0503020204020204"/>
    <w:charset w:val="86"/>
    <w:family w:val="auto"/>
    <w:pitch w:val="default"/>
    <w:sig w:usb0="80000287" w:usb1="2ACF3C50" w:usb2="00000016" w:usb3="00000000" w:csb0="0004001F" w:csb1="00000000"/>
  </w:font>
  <w:font w:name="MS Mincho">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F2BBE">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E42B2D">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1AD30C">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1EC91">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7BDE3E">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ED4C67">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B14590A"/>
    <w:multiLevelType w:val="multilevel"/>
    <w:tmpl w:val="2B14590A"/>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550CDB5D"/>
    <w:multiLevelType w:val="singleLevel"/>
    <w:tmpl w:val="550CDB5D"/>
    <w:lvl w:ilvl="0" w:tentative="0">
      <w:start w:val="1"/>
      <w:numFmt w:val="decimal"/>
      <w:suff w:val="nothing"/>
      <w:lvlText w:val="（%1）"/>
      <w:lvlJc w:val="left"/>
    </w:lvl>
  </w:abstractNum>
  <w:abstractNum w:abstractNumId="3">
    <w:nsid w:val="552673FD"/>
    <w:multiLevelType w:val="singleLevel"/>
    <w:tmpl w:val="552673FD"/>
    <w:lvl w:ilvl="0" w:tentative="0">
      <w:start w:val="1"/>
      <w:numFmt w:val="decimal"/>
      <w:suff w:val="nothing"/>
      <w:lvlText w:val="（%1）"/>
      <w:lvlJc w:val="left"/>
    </w:lvl>
  </w:abstractNum>
  <w:abstractNum w:abstractNumId="4">
    <w:nsid w:val="6F31AAEB"/>
    <w:multiLevelType w:val="singleLevel"/>
    <w:tmpl w:val="6F31AAEB"/>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黄梓峰">
    <w15:presenceInfo w15:providerId="None" w15:userId="黄梓峰"/>
  </w15:person>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3360"/>
    <w:rsid w:val="00054C92"/>
    <w:rsid w:val="00055E53"/>
    <w:rsid w:val="00057E8A"/>
    <w:rsid w:val="000602A1"/>
    <w:rsid w:val="00061C41"/>
    <w:rsid w:val="000670EB"/>
    <w:rsid w:val="00076EFF"/>
    <w:rsid w:val="00080EEE"/>
    <w:rsid w:val="000821A3"/>
    <w:rsid w:val="0008606B"/>
    <w:rsid w:val="000864DC"/>
    <w:rsid w:val="00087260"/>
    <w:rsid w:val="00092767"/>
    <w:rsid w:val="0009680D"/>
    <w:rsid w:val="000A172F"/>
    <w:rsid w:val="000A5B8E"/>
    <w:rsid w:val="000B1C65"/>
    <w:rsid w:val="000B3365"/>
    <w:rsid w:val="000C7B5C"/>
    <w:rsid w:val="000D19BE"/>
    <w:rsid w:val="000D4B03"/>
    <w:rsid w:val="000D661C"/>
    <w:rsid w:val="000D7EB7"/>
    <w:rsid w:val="000E5D43"/>
    <w:rsid w:val="000E65D5"/>
    <w:rsid w:val="000E6F35"/>
    <w:rsid w:val="000F1FEC"/>
    <w:rsid w:val="000F417D"/>
    <w:rsid w:val="000F5090"/>
    <w:rsid w:val="0010245A"/>
    <w:rsid w:val="00103A56"/>
    <w:rsid w:val="001069C9"/>
    <w:rsid w:val="00106C7C"/>
    <w:rsid w:val="00107BF0"/>
    <w:rsid w:val="00112BE3"/>
    <w:rsid w:val="00130B8F"/>
    <w:rsid w:val="00135C18"/>
    <w:rsid w:val="00141617"/>
    <w:rsid w:val="00141739"/>
    <w:rsid w:val="00141DC8"/>
    <w:rsid w:val="00142468"/>
    <w:rsid w:val="00143484"/>
    <w:rsid w:val="00145E12"/>
    <w:rsid w:val="00146D79"/>
    <w:rsid w:val="00151934"/>
    <w:rsid w:val="00153C0E"/>
    <w:rsid w:val="00154522"/>
    <w:rsid w:val="0015616D"/>
    <w:rsid w:val="001562EB"/>
    <w:rsid w:val="0015739B"/>
    <w:rsid w:val="001647C1"/>
    <w:rsid w:val="001740D0"/>
    <w:rsid w:val="00175472"/>
    <w:rsid w:val="001754D3"/>
    <w:rsid w:val="00176CAD"/>
    <w:rsid w:val="00177F49"/>
    <w:rsid w:val="0018098E"/>
    <w:rsid w:val="00181461"/>
    <w:rsid w:val="001926B4"/>
    <w:rsid w:val="001929E8"/>
    <w:rsid w:val="001954B3"/>
    <w:rsid w:val="0019627B"/>
    <w:rsid w:val="0019771D"/>
    <w:rsid w:val="001A35B6"/>
    <w:rsid w:val="001A43EB"/>
    <w:rsid w:val="001A4C54"/>
    <w:rsid w:val="001A7302"/>
    <w:rsid w:val="001B071B"/>
    <w:rsid w:val="001B2551"/>
    <w:rsid w:val="001B35AF"/>
    <w:rsid w:val="001B4876"/>
    <w:rsid w:val="001B491D"/>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35BF"/>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752C8"/>
    <w:rsid w:val="003779C3"/>
    <w:rsid w:val="00382152"/>
    <w:rsid w:val="00382274"/>
    <w:rsid w:val="0038574C"/>
    <w:rsid w:val="00385D08"/>
    <w:rsid w:val="00386FDB"/>
    <w:rsid w:val="00387314"/>
    <w:rsid w:val="00390FB6"/>
    <w:rsid w:val="0039289A"/>
    <w:rsid w:val="00392A21"/>
    <w:rsid w:val="003967A5"/>
    <w:rsid w:val="003A08CD"/>
    <w:rsid w:val="003A0E2C"/>
    <w:rsid w:val="003A280C"/>
    <w:rsid w:val="003A4610"/>
    <w:rsid w:val="003A5A82"/>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1B5F"/>
    <w:rsid w:val="004C2DD7"/>
    <w:rsid w:val="004D0E41"/>
    <w:rsid w:val="004D5E66"/>
    <w:rsid w:val="004D7747"/>
    <w:rsid w:val="004E0AA7"/>
    <w:rsid w:val="004E619F"/>
    <w:rsid w:val="004F6C16"/>
    <w:rsid w:val="004F6E29"/>
    <w:rsid w:val="0050148D"/>
    <w:rsid w:val="00502788"/>
    <w:rsid w:val="00510706"/>
    <w:rsid w:val="00511FCE"/>
    <w:rsid w:val="00516A02"/>
    <w:rsid w:val="00517D37"/>
    <w:rsid w:val="00523358"/>
    <w:rsid w:val="00546C37"/>
    <w:rsid w:val="0054702A"/>
    <w:rsid w:val="0054734B"/>
    <w:rsid w:val="00550E5F"/>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E126A"/>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30FD2"/>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4B07"/>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B782E"/>
    <w:rsid w:val="008C154F"/>
    <w:rsid w:val="008C1643"/>
    <w:rsid w:val="008C168A"/>
    <w:rsid w:val="008C3E69"/>
    <w:rsid w:val="008D1E52"/>
    <w:rsid w:val="008D529E"/>
    <w:rsid w:val="008E1EA7"/>
    <w:rsid w:val="008F1B9F"/>
    <w:rsid w:val="00901C1F"/>
    <w:rsid w:val="009078E4"/>
    <w:rsid w:val="00907D05"/>
    <w:rsid w:val="00920192"/>
    <w:rsid w:val="00923665"/>
    <w:rsid w:val="00925243"/>
    <w:rsid w:val="00932008"/>
    <w:rsid w:val="009341EA"/>
    <w:rsid w:val="009342A2"/>
    <w:rsid w:val="00935697"/>
    <w:rsid w:val="00937BE1"/>
    <w:rsid w:val="00937E98"/>
    <w:rsid w:val="00943613"/>
    <w:rsid w:val="00945FFF"/>
    <w:rsid w:val="009508F4"/>
    <w:rsid w:val="00950DC3"/>
    <w:rsid w:val="00951304"/>
    <w:rsid w:val="0095318A"/>
    <w:rsid w:val="00956057"/>
    <w:rsid w:val="00956117"/>
    <w:rsid w:val="009568AF"/>
    <w:rsid w:val="0095728B"/>
    <w:rsid w:val="009628BA"/>
    <w:rsid w:val="0096576D"/>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9F7D4E"/>
    <w:rsid w:val="00A040D3"/>
    <w:rsid w:val="00A04D9C"/>
    <w:rsid w:val="00A06A80"/>
    <w:rsid w:val="00A16550"/>
    <w:rsid w:val="00A22796"/>
    <w:rsid w:val="00A30C0F"/>
    <w:rsid w:val="00A352F1"/>
    <w:rsid w:val="00A37D7C"/>
    <w:rsid w:val="00A40F2D"/>
    <w:rsid w:val="00A44954"/>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A5934"/>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148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B45CF"/>
    <w:rsid w:val="00BB69B2"/>
    <w:rsid w:val="00BC0C13"/>
    <w:rsid w:val="00BC3206"/>
    <w:rsid w:val="00BD2824"/>
    <w:rsid w:val="00BD3AD2"/>
    <w:rsid w:val="00BD5BE3"/>
    <w:rsid w:val="00BD781A"/>
    <w:rsid w:val="00BE0F68"/>
    <w:rsid w:val="00BE3D0C"/>
    <w:rsid w:val="00BE3E2E"/>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332"/>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663E3"/>
    <w:rsid w:val="00C7543F"/>
    <w:rsid w:val="00C84769"/>
    <w:rsid w:val="00C97AD5"/>
    <w:rsid w:val="00C97BE8"/>
    <w:rsid w:val="00C97FF2"/>
    <w:rsid w:val="00CB0299"/>
    <w:rsid w:val="00CB4616"/>
    <w:rsid w:val="00CB7216"/>
    <w:rsid w:val="00CC13C4"/>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5E64"/>
    <w:rsid w:val="00CF770F"/>
    <w:rsid w:val="00D022F5"/>
    <w:rsid w:val="00D045CB"/>
    <w:rsid w:val="00D0489B"/>
    <w:rsid w:val="00D11449"/>
    <w:rsid w:val="00D13F6C"/>
    <w:rsid w:val="00D140E7"/>
    <w:rsid w:val="00D24D8A"/>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370EE"/>
    <w:rsid w:val="00E435DE"/>
    <w:rsid w:val="00E453BD"/>
    <w:rsid w:val="00E455AA"/>
    <w:rsid w:val="00E46DB2"/>
    <w:rsid w:val="00E46DCF"/>
    <w:rsid w:val="00E53150"/>
    <w:rsid w:val="00E56E64"/>
    <w:rsid w:val="00E601D1"/>
    <w:rsid w:val="00E64F21"/>
    <w:rsid w:val="00E66A82"/>
    <w:rsid w:val="00E70382"/>
    <w:rsid w:val="00E70400"/>
    <w:rsid w:val="00E7208D"/>
    <w:rsid w:val="00E75E06"/>
    <w:rsid w:val="00E7623A"/>
    <w:rsid w:val="00E762BB"/>
    <w:rsid w:val="00E77566"/>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88"/>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14D5"/>
    <w:rsid w:val="00F940EC"/>
    <w:rsid w:val="00F95337"/>
    <w:rsid w:val="00F97537"/>
    <w:rsid w:val="00FA0B6B"/>
    <w:rsid w:val="00FA653D"/>
    <w:rsid w:val="00FB1B17"/>
    <w:rsid w:val="00FB2056"/>
    <w:rsid w:val="00FB2321"/>
    <w:rsid w:val="00FB5C7A"/>
    <w:rsid w:val="00FC2AAA"/>
    <w:rsid w:val="00FC59B9"/>
    <w:rsid w:val="00FC7C48"/>
    <w:rsid w:val="00FD478D"/>
    <w:rsid w:val="00FD592A"/>
    <w:rsid w:val="00FD599C"/>
    <w:rsid w:val="00FD59E9"/>
    <w:rsid w:val="00FE0E9C"/>
    <w:rsid w:val="00FE4328"/>
    <w:rsid w:val="00FF104C"/>
    <w:rsid w:val="00FF1FDA"/>
    <w:rsid w:val="00FF4989"/>
    <w:rsid w:val="01A055A2"/>
    <w:rsid w:val="01A11117"/>
    <w:rsid w:val="01D73186"/>
    <w:rsid w:val="020B38AE"/>
    <w:rsid w:val="029F3487"/>
    <w:rsid w:val="02A23BB6"/>
    <w:rsid w:val="02D70F73"/>
    <w:rsid w:val="02EC08AC"/>
    <w:rsid w:val="02FA4321"/>
    <w:rsid w:val="033F6241"/>
    <w:rsid w:val="03C52F1A"/>
    <w:rsid w:val="04A03544"/>
    <w:rsid w:val="05095FA2"/>
    <w:rsid w:val="05731B28"/>
    <w:rsid w:val="05A47ACE"/>
    <w:rsid w:val="05F31C91"/>
    <w:rsid w:val="0601659E"/>
    <w:rsid w:val="06021ED4"/>
    <w:rsid w:val="06655682"/>
    <w:rsid w:val="06CB6C3C"/>
    <w:rsid w:val="073665AF"/>
    <w:rsid w:val="07C12FC0"/>
    <w:rsid w:val="07F97EE5"/>
    <w:rsid w:val="08852948"/>
    <w:rsid w:val="08AF79C5"/>
    <w:rsid w:val="09410815"/>
    <w:rsid w:val="09B23B28"/>
    <w:rsid w:val="0B7F47CA"/>
    <w:rsid w:val="0BA8751B"/>
    <w:rsid w:val="0BAC0749"/>
    <w:rsid w:val="0BF40F20"/>
    <w:rsid w:val="0CF64E24"/>
    <w:rsid w:val="0D3E0669"/>
    <w:rsid w:val="0D426F90"/>
    <w:rsid w:val="0D6214AA"/>
    <w:rsid w:val="0D8B60D1"/>
    <w:rsid w:val="0D932457"/>
    <w:rsid w:val="0DC4120E"/>
    <w:rsid w:val="0DD26630"/>
    <w:rsid w:val="0DD33BD9"/>
    <w:rsid w:val="0DE11BF6"/>
    <w:rsid w:val="0E9A3896"/>
    <w:rsid w:val="0F45125C"/>
    <w:rsid w:val="0F646881"/>
    <w:rsid w:val="0F6960C6"/>
    <w:rsid w:val="0FA04579"/>
    <w:rsid w:val="0FCF40FE"/>
    <w:rsid w:val="0FDE2595"/>
    <w:rsid w:val="10C21B83"/>
    <w:rsid w:val="110D797F"/>
    <w:rsid w:val="11614A1E"/>
    <w:rsid w:val="11A57CC7"/>
    <w:rsid w:val="11AC53EA"/>
    <w:rsid w:val="11D54078"/>
    <w:rsid w:val="11E562F2"/>
    <w:rsid w:val="1215360D"/>
    <w:rsid w:val="131D615B"/>
    <w:rsid w:val="13483E22"/>
    <w:rsid w:val="13817AD4"/>
    <w:rsid w:val="138A1B49"/>
    <w:rsid w:val="139724C6"/>
    <w:rsid w:val="14204270"/>
    <w:rsid w:val="1439322B"/>
    <w:rsid w:val="14546757"/>
    <w:rsid w:val="149F3A1F"/>
    <w:rsid w:val="152509D7"/>
    <w:rsid w:val="1552780E"/>
    <w:rsid w:val="156C5CE4"/>
    <w:rsid w:val="15C93829"/>
    <w:rsid w:val="15D908D7"/>
    <w:rsid w:val="15DB4C81"/>
    <w:rsid w:val="161A2DA0"/>
    <w:rsid w:val="1657359B"/>
    <w:rsid w:val="167504A0"/>
    <w:rsid w:val="168B3F87"/>
    <w:rsid w:val="16916A68"/>
    <w:rsid w:val="16CE49B4"/>
    <w:rsid w:val="170C29FE"/>
    <w:rsid w:val="17344DE4"/>
    <w:rsid w:val="173B5246"/>
    <w:rsid w:val="173C03EC"/>
    <w:rsid w:val="177E4F72"/>
    <w:rsid w:val="187160FA"/>
    <w:rsid w:val="18983272"/>
    <w:rsid w:val="18FE1560"/>
    <w:rsid w:val="195C30A1"/>
    <w:rsid w:val="19D63004"/>
    <w:rsid w:val="19D706F0"/>
    <w:rsid w:val="1A5605E9"/>
    <w:rsid w:val="1A946AA4"/>
    <w:rsid w:val="1AA103EE"/>
    <w:rsid w:val="1B1E6CC0"/>
    <w:rsid w:val="1B916FEF"/>
    <w:rsid w:val="1BA50C27"/>
    <w:rsid w:val="1BC841EA"/>
    <w:rsid w:val="1BDE0722"/>
    <w:rsid w:val="1CAB11DE"/>
    <w:rsid w:val="1D2B1A65"/>
    <w:rsid w:val="1D7D7904"/>
    <w:rsid w:val="1DD96FAC"/>
    <w:rsid w:val="1E174589"/>
    <w:rsid w:val="1E871624"/>
    <w:rsid w:val="1E932462"/>
    <w:rsid w:val="1E9E0FF8"/>
    <w:rsid w:val="1F0A2BCA"/>
    <w:rsid w:val="1F253549"/>
    <w:rsid w:val="1F481413"/>
    <w:rsid w:val="1FD44489"/>
    <w:rsid w:val="1FDF5DE5"/>
    <w:rsid w:val="200021A7"/>
    <w:rsid w:val="206550E2"/>
    <w:rsid w:val="215C4AF7"/>
    <w:rsid w:val="21981267"/>
    <w:rsid w:val="21997F43"/>
    <w:rsid w:val="21C72A32"/>
    <w:rsid w:val="21ED538F"/>
    <w:rsid w:val="21ED5BD6"/>
    <w:rsid w:val="22A44D69"/>
    <w:rsid w:val="22B41B58"/>
    <w:rsid w:val="236D21F4"/>
    <w:rsid w:val="23863CED"/>
    <w:rsid w:val="23DF1A1B"/>
    <w:rsid w:val="23F653F5"/>
    <w:rsid w:val="242A719D"/>
    <w:rsid w:val="243755B9"/>
    <w:rsid w:val="25891182"/>
    <w:rsid w:val="25A85B04"/>
    <w:rsid w:val="25C81C55"/>
    <w:rsid w:val="25CA054A"/>
    <w:rsid w:val="26305B59"/>
    <w:rsid w:val="26837610"/>
    <w:rsid w:val="26BF7842"/>
    <w:rsid w:val="26FE4181"/>
    <w:rsid w:val="27182EAE"/>
    <w:rsid w:val="276A0A85"/>
    <w:rsid w:val="27706BF2"/>
    <w:rsid w:val="27BB6190"/>
    <w:rsid w:val="28101DD7"/>
    <w:rsid w:val="28104096"/>
    <w:rsid w:val="286D0F52"/>
    <w:rsid w:val="28CD6E8D"/>
    <w:rsid w:val="29A924AE"/>
    <w:rsid w:val="29AB6B80"/>
    <w:rsid w:val="2A191F7C"/>
    <w:rsid w:val="2A746468"/>
    <w:rsid w:val="2A823687"/>
    <w:rsid w:val="2A9076D2"/>
    <w:rsid w:val="2A9A147E"/>
    <w:rsid w:val="2AD92680"/>
    <w:rsid w:val="2B0F3B98"/>
    <w:rsid w:val="2C026598"/>
    <w:rsid w:val="2C413560"/>
    <w:rsid w:val="2C565978"/>
    <w:rsid w:val="2C5B6D26"/>
    <w:rsid w:val="2CAC5283"/>
    <w:rsid w:val="2D5F11B9"/>
    <w:rsid w:val="2D967EA1"/>
    <w:rsid w:val="2DE46117"/>
    <w:rsid w:val="2DE5066F"/>
    <w:rsid w:val="2E0917A2"/>
    <w:rsid w:val="2E1001F4"/>
    <w:rsid w:val="2E4215F5"/>
    <w:rsid w:val="2E44352C"/>
    <w:rsid w:val="2E5D1AEE"/>
    <w:rsid w:val="2EAE0B19"/>
    <w:rsid w:val="2ECE02F6"/>
    <w:rsid w:val="2F4F7689"/>
    <w:rsid w:val="2F534259"/>
    <w:rsid w:val="2F85469D"/>
    <w:rsid w:val="2F9C5547"/>
    <w:rsid w:val="30280F63"/>
    <w:rsid w:val="3062163D"/>
    <w:rsid w:val="30B978CB"/>
    <w:rsid w:val="30E308C7"/>
    <w:rsid w:val="312E363D"/>
    <w:rsid w:val="31F9527C"/>
    <w:rsid w:val="32160DFA"/>
    <w:rsid w:val="323C02EE"/>
    <w:rsid w:val="32646A25"/>
    <w:rsid w:val="32CE1B91"/>
    <w:rsid w:val="32E667CC"/>
    <w:rsid w:val="32EC2A70"/>
    <w:rsid w:val="33426128"/>
    <w:rsid w:val="336966F8"/>
    <w:rsid w:val="33973027"/>
    <w:rsid w:val="34367069"/>
    <w:rsid w:val="34B55F89"/>
    <w:rsid w:val="34E9768C"/>
    <w:rsid w:val="34FC4168"/>
    <w:rsid w:val="350C3926"/>
    <w:rsid w:val="35907849"/>
    <w:rsid w:val="3635644B"/>
    <w:rsid w:val="365B58EF"/>
    <w:rsid w:val="368D18BF"/>
    <w:rsid w:val="36F167EC"/>
    <w:rsid w:val="37134969"/>
    <w:rsid w:val="373D184D"/>
    <w:rsid w:val="37BA58BB"/>
    <w:rsid w:val="37CA5A2E"/>
    <w:rsid w:val="37D030C6"/>
    <w:rsid w:val="385C2E16"/>
    <w:rsid w:val="38B16427"/>
    <w:rsid w:val="39FC7653"/>
    <w:rsid w:val="39FF2AB1"/>
    <w:rsid w:val="3A16265B"/>
    <w:rsid w:val="3AC139BC"/>
    <w:rsid w:val="3C101822"/>
    <w:rsid w:val="3CE64C09"/>
    <w:rsid w:val="3D4F4CF8"/>
    <w:rsid w:val="3DC81B7E"/>
    <w:rsid w:val="3E1C72DB"/>
    <w:rsid w:val="3E734A16"/>
    <w:rsid w:val="3EBB6DE3"/>
    <w:rsid w:val="3EE25C8F"/>
    <w:rsid w:val="3EF3649B"/>
    <w:rsid w:val="3F2A5A1C"/>
    <w:rsid w:val="3F7275DF"/>
    <w:rsid w:val="3F7B257C"/>
    <w:rsid w:val="3FB47094"/>
    <w:rsid w:val="3FF23EDE"/>
    <w:rsid w:val="402E1674"/>
    <w:rsid w:val="417B7F19"/>
    <w:rsid w:val="41AB0AB2"/>
    <w:rsid w:val="41CC5E8D"/>
    <w:rsid w:val="41D473A2"/>
    <w:rsid w:val="41E96DBE"/>
    <w:rsid w:val="42593309"/>
    <w:rsid w:val="42615727"/>
    <w:rsid w:val="42B40748"/>
    <w:rsid w:val="42EF7152"/>
    <w:rsid w:val="4343504B"/>
    <w:rsid w:val="43BB380B"/>
    <w:rsid w:val="44A02EB4"/>
    <w:rsid w:val="44C524B4"/>
    <w:rsid w:val="453273D9"/>
    <w:rsid w:val="45365BF7"/>
    <w:rsid w:val="457A4357"/>
    <w:rsid w:val="46020C7E"/>
    <w:rsid w:val="460D243F"/>
    <w:rsid w:val="461B348E"/>
    <w:rsid w:val="46C33558"/>
    <w:rsid w:val="46E83D20"/>
    <w:rsid w:val="46F34BA2"/>
    <w:rsid w:val="47076E44"/>
    <w:rsid w:val="47950E1F"/>
    <w:rsid w:val="47BC4258"/>
    <w:rsid w:val="47D53709"/>
    <w:rsid w:val="47DC2E7C"/>
    <w:rsid w:val="47F308F3"/>
    <w:rsid w:val="47F53346"/>
    <w:rsid w:val="486802DB"/>
    <w:rsid w:val="488841DB"/>
    <w:rsid w:val="48927C32"/>
    <w:rsid w:val="49105066"/>
    <w:rsid w:val="49387294"/>
    <w:rsid w:val="49604C59"/>
    <w:rsid w:val="4965038D"/>
    <w:rsid w:val="496F6A33"/>
    <w:rsid w:val="49DE6724"/>
    <w:rsid w:val="4A2052C9"/>
    <w:rsid w:val="4A3F77C6"/>
    <w:rsid w:val="4A5F4669"/>
    <w:rsid w:val="4A974F3B"/>
    <w:rsid w:val="4BE231A7"/>
    <w:rsid w:val="4C346170"/>
    <w:rsid w:val="4C5A4949"/>
    <w:rsid w:val="4C81326A"/>
    <w:rsid w:val="4D247FF7"/>
    <w:rsid w:val="4D344379"/>
    <w:rsid w:val="4D9901E2"/>
    <w:rsid w:val="4DEC40F9"/>
    <w:rsid w:val="4E1F3556"/>
    <w:rsid w:val="4E426253"/>
    <w:rsid w:val="4E84293E"/>
    <w:rsid w:val="4EB6433D"/>
    <w:rsid w:val="4EBA6A46"/>
    <w:rsid w:val="4FA60003"/>
    <w:rsid w:val="503B6F0B"/>
    <w:rsid w:val="50633E01"/>
    <w:rsid w:val="50BD650B"/>
    <w:rsid w:val="50D47596"/>
    <w:rsid w:val="513D513B"/>
    <w:rsid w:val="513E731B"/>
    <w:rsid w:val="51737F33"/>
    <w:rsid w:val="521265C8"/>
    <w:rsid w:val="522E2CD6"/>
    <w:rsid w:val="52533BAB"/>
    <w:rsid w:val="52807539"/>
    <w:rsid w:val="53052D5D"/>
    <w:rsid w:val="536A3872"/>
    <w:rsid w:val="53940983"/>
    <w:rsid w:val="53B07713"/>
    <w:rsid w:val="53C32D17"/>
    <w:rsid w:val="53DB0F9E"/>
    <w:rsid w:val="54290C33"/>
    <w:rsid w:val="54476BB5"/>
    <w:rsid w:val="55646D88"/>
    <w:rsid w:val="55733C5F"/>
    <w:rsid w:val="559A6058"/>
    <w:rsid w:val="55D40542"/>
    <w:rsid w:val="55D909B9"/>
    <w:rsid w:val="55EB6E15"/>
    <w:rsid w:val="55ED631D"/>
    <w:rsid w:val="55FC3608"/>
    <w:rsid w:val="56D55E16"/>
    <w:rsid w:val="570F5FE9"/>
    <w:rsid w:val="571D15E5"/>
    <w:rsid w:val="57A5708D"/>
    <w:rsid w:val="57F347A6"/>
    <w:rsid w:val="57FE5F34"/>
    <w:rsid w:val="586650BE"/>
    <w:rsid w:val="58795E4D"/>
    <w:rsid w:val="58A6323F"/>
    <w:rsid w:val="58B67E03"/>
    <w:rsid w:val="58E33EFE"/>
    <w:rsid w:val="58EE436D"/>
    <w:rsid w:val="59345C94"/>
    <w:rsid w:val="595E6596"/>
    <w:rsid w:val="597305D8"/>
    <w:rsid w:val="59D92B27"/>
    <w:rsid w:val="5A1960FE"/>
    <w:rsid w:val="5ADC4793"/>
    <w:rsid w:val="5B97359D"/>
    <w:rsid w:val="5C0F1DCA"/>
    <w:rsid w:val="5C1F60F5"/>
    <w:rsid w:val="5C2B19DD"/>
    <w:rsid w:val="5C4473DF"/>
    <w:rsid w:val="5CBD3FD4"/>
    <w:rsid w:val="5CCC5BDE"/>
    <w:rsid w:val="5D194829"/>
    <w:rsid w:val="5D730C08"/>
    <w:rsid w:val="5D825972"/>
    <w:rsid w:val="5D8F3531"/>
    <w:rsid w:val="5D9E584F"/>
    <w:rsid w:val="5DD96A39"/>
    <w:rsid w:val="5EB443B6"/>
    <w:rsid w:val="5EBC10DC"/>
    <w:rsid w:val="5F10773B"/>
    <w:rsid w:val="5F785EBD"/>
    <w:rsid w:val="5F9E016D"/>
    <w:rsid w:val="6028293B"/>
    <w:rsid w:val="608633CC"/>
    <w:rsid w:val="60E02F3A"/>
    <w:rsid w:val="61130864"/>
    <w:rsid w:val="614F589D"/>
    <w:rsid w:val="616076E9"/>
    <w:rsid w:val="619A0F68"/>
    <w:rsid w:val="61F44167"/>
    <w:rsid w:val="62031A89"/>
    <w:rsid w:val="62D554A3"/>
    <w:rsid w:val="62DE3B28"/>
    <w:rsid w:val="646E5AFB"/>
    <w:rsid w:val="64A318FC"/>
    <w:rsid w:val="651748FA"/>
    <w:rsid w:val="653667D2"/>
    <w:rsid w:val="65DC2776"/>
    <w:rsid w:val="65E61A9B"/>
    <w:rsid w:val="66E749E0"/>
    <w:rsid w:val="66F61F16"/>
    <w:rsid w:val="671F6AA4"/>
    <w:rsid w:val="680C4DB4"/>
    <w:rsid w:val="6817517D"/>
    <w:rsid w:val="6843396F"/>
    <w:rsid w:val="68577688"/>
    <w:rsid w:val="68C97080"/>
    <w:rsid w:val="68CE5110"/>
    <w:rsid w:val="68F007B0"/>
    <w:rsid w:val="68FB2144"/>
    <w:rsid w:val="699833C0"/>
    <w:rsid w:val="69EA1A54"/>
    <w:rsid w:val="6A8844F5"/>
    <w:rsid w:val="6AB62A0E"/>
    <w:rsid w:val="6B103B66"/>
    <w:rsid w:val="6B2E59C8"/>
    <w:rsid w:val="6B49346B"/>
    <w:rsid w:val="6BED613A"/>
    <w:rsid w:val="6BF456DC"/>
    <w:rsid w:val="6C14054D"/>
    <w:rsid w:val="6C276CBC"/>
    <w:rsid w:val="6C5D0B51"/>
    <w:rsid w:val="6C8163CC"/>
    <w:rsid w:val="6D996DE2"/>
    <w:rsid w:val="6E4C32A7"/>
    <w:rsid w:val="6E9879FD"/>
    <w:rsid w:val="6E9B4749"/>
    <w:rsid w:val="6EDE6E75"/>
    <w:rsid w:val="6EE5601D"/>
    <w:rsid w:val="6F2D053B"/>
    <w:rsid w:val="6F3507EB"/>
    <w:rsid w:val="702D0361"/>
    <w:rsid w:val="70697046"/>
    <w:rsid w:val="70E22587"/>
    <w:rsid w:val="70E959F3"/>
    <w:rsid w:val="70F64C44"/>
    <w:rsid w:val="71B21BE2"/>
    <w:rsid w:val="71B63E66"/>
    <w:rsid w:val="71B83950"/>
    <w:rsid w:val="71C773CA"/>
    <w:rsid w:val="71CF7875"/>
    <w:rsid w:val="72107463"/>
    <w:rsid w:val="721E50CD"/>
    <w:rsid w:val="72BD08DB"/>
    <w:rsid w:val="73410663"/>
    <w:rsid w:val="7371736D"/>
    <w:rsid w:val="73850C4E"/>
    <w:rsid w:val="739369E5"/>
    <w:rsid w:val="73CA0659"/>
    <w:rsid w:val="73F86752"/>
    <w:rsid w:val="740E5D0D"/>
    <w:rsid w:val="7412781F"/>
    <w:rsid w:val="74345F76"/>
    <w:rsid w:val="74390F98"/>
    <w:rsid w:val="744964FD"/>
    <w:rsid w:val="74E82227"/>
    <w:rsid w:val="7530098F"/>
    <w:rsid w:val="7572460C"/>
    <w:rsid w:val="75AF3FAA"/>
    <w:rsid w:val="75B024BB"/>
    <w:rsid w:val="76A31E22"/>
    <w:rsid w:val="76B87B19"/>
    <w:rsid w:val="76C738D8"/>
    <w:rsid w:val="77062109"/>
    <w:rsid w:val="776D2D64"/>
    <w:rsid w:val="77993891"/>
    <w:rsid w:val="78621346"/>
    <w:rsid w:val="796A4136"/>
    <w:rsid w:val="79855B62"/>
    <w:rsid w:val="79D215F5"/>
    <w:rsid w:val="79D95434"/>
    <w:rsid w:val="7A6738F7"/>
    <w:rsid w:val="7AE85F45"/>
    <w:rsid w:val="7C875C73"/>
    <w:rsid w:val="7CCB19D6"/>
    <w:rsid w:val="7D0F0C27"/>
    <w:rsid w:val="7D126EF8"/>
    <w:rsid w:val="7E1041A0"/>
    <w:rsid w:val="7E16350F"/>
    <w:rsid w:val="7E2B778F"/>
    <w:rsid w:val="7E447259"/>
    <w:rsid w:val="7E734151"/>
    <w:rsid w:val="7EAB2185"/>
    <w:rsid w:val="7EB6554C"/>
    <w:rsid w:val="7EC62C4C"/>
    <w:rsid w:val="7F01078A"/>
    <w:rsid w:val="7F136DA3"/>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alloon Text"/>
    <w:basedOn w:val="1"/>
    <w:link w:val="25"/>
    <w:qFormat/>
    <w:uiPriority w:val="0"/>
    <w:pPr>
      <w:spacing w:line="240" w:lineRule="auto"/>
    </w:pPr>
    <w:rPr>
      <w:sz w:val="18"/>
      <w:szCs w:val="18"/>
    </w:rPr>
  </w:style>
  <w:style w:type="paragraph" w:styleId="6">
    <w:name w:val="footer"/>
    <w:basedOn w:val="1"/>
    <w:link w:val="20"/>
    <w:qFormat/>
    <w:uiPriority w:val="0"/>
    <w:pPr>
      <w:tabs>
        <w:tab w:val="center" w:pos="4153"/>
        <w:tab w:val="right" w:pos="8306"/>
      </w:tabs>
      <w:snapToGrid w:val="0"/>
      <w:spacing w:line="240" w:lineRule="auto"/>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4"/>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Strong"/>
    <w:basedOn w:val="14"/>
    <w:qFormat/>
    <w:uiPriority w:val="0"/>
    <w:rPr>
      <w:b/>
    </w:r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6"/>
    <w:qFormat/>
    <w:uiPriority w:val="0"/>
    <w:rPr>
      <w:sz w:val="18"/>
      <w:szCs w:val="18"/>
    </w:rPr>
  </w:style>
  <w:style w:type="character" w:customStyle="1" w:styleId="21">
    <w:name w:val="页眉 字符"/>
    <w:link w:val="7"/>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9"/>
    <w:qFormat/>
    <w:uiPriority w:val="0"/>
    <w:rPr>
      <w:b/>
      <w:bCs/>
      <w:sz w:val="21"/>
    </w:rPr>
  </w:style>
  <w:style w:type="character" w:customStyle="1" w:styleId="25">
    <w:name w:val="批注框文本 字符"/>
    <w:link w:val="5"/>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修订1"/>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4"/>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4"/>
    <w:link w:val="30"/>
    <w:qFormat/>
    <w:uiPriority w:val="0"/>
    <w:rPr>
      <w:rFonts w:eastAsia="楷体"/>
      <w:kern w:val="2"/>
      <w:sz w:val="24"/>
      <w:szCs w:val="24"/>
      <w:vertAlign w:val="superscript"/>
    </w:rPr>
  </w:style>
  <w:style w:type="table" w:customStyle="1" w:styleId="32">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4"/>
    <w:link w:val="34"/>
    <w:qFormat/>
    <w:uiPriority w:val="0"/>
    <w:rPr>
      <w:rFonts w:eastAsia="楷体"/>
      <w:b/>
      <w:bCs/>
      <w:sz w:val="21"/>
    </w:rPr>
  </w:style>
  <w:style w:type="paragraph" w:customStyle="1" w:styleId="36">
    <w:name w:val="Revision"/>
    <w:hidden/>
    <w:unhideWhenUsed/>
    <w:uiPriority w:val="99"/>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1083</Words>
  <Characters>1170</Characters>
  <Lines>62</Lines>
  <Paragraphs>17</Paragraphs>
  <TotalTime>2</TotalTime>
  <ScaleCrop>false</ScaleCrop>
  <LinksUpToDate>false</LinksUpToDate>
  <CharactersWithSpaces>1216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2025-07-04T16:44:59Z</dcterms:modified>
  <dc:title>技术交底书撰写模版</dc:title>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