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C64797">
      <w:pPr>
        <w:pStyle w:val="9"/>
        <w:ind w:left="-131" w:leftChars="-134" w:right="-197" w:rightChars="-94" w:hanging="150" w:hangingChars="47"/>
        <w:jc w:val="both"/>
        <w:rPr>
          <w:rFonts w:ascii="楷体" w:hAnsi="楷体" w:eastAsia="楷体"/>
          <w:sz w:val="32"/>
          <w:szCs w:val="32"/>
        </w:rPr>
      </w:pPr>
      <w:r>
        <w:rPr>
          <w:rFonts w:hint="eastAsia" w:ascii="楷体" w:hAnsi="楷体" w:eastAsia="楷体"/>
          <w:sz w:val="32"/>
          <w:szCs w:val="32"/>
        </w:rPr>
        <w:t>附件一</w:t>
      </w:r>
    </w:p>
    <w:p w14:paraId="4AB76CDA">
      <w:pPr>
        <w:pStyle w:val="9"/>
        <w:ind w:right="-197" w:rightChars="-94"/>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同济大学“卓越训练营”暨</w:t>
      </w:r>
    </w:p>
    <w:p w14:paraId="1319578C">
      <w:pPr>
        <w:pStyle w:val="9"/>
        <w:ind w:right="-197" w:rightChars="-94"/>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第十届“卓越杯”校内选拔赛报名表</w:t>
      </w:r>
    </w:p>
    <w:tbl>
      <w:tblPr>
        <w:tblStyle w:val="7"/>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6"/>
        <w:gridCol w:w="1082"/>
        <w:gridCol w:w="64"/>
        <w:gridCol w:w="1536"/>
        <w:gridCol w:w="1148"/>
        <w:gridCol w:w="1118"/>
        <w:gridCol w:w="1118"/>
        <w:gridCol w:w="1536"/>
      </w:tblGrid>
      <w:tr w14:paraId="1FC1F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1146" w:type="dxa"/>
            <w:vMerge w:val="restart"/>
            <w:vAlign w:val="center"/>
          </w:tcPr>
          <w:p w14:paraId="4E40404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申报者基本情况</w:t>
            </w:r>
          </w:p>
          <w:p w14:paraId="11EE6991">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025492A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0189F1C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朱俊泽</w:t>
            </w:r>
          </w:p>
        </w:tc>
        <w:tc>
          <w:tcPr>
            <w:tcW w:w="1148" w:type="dxa"/>
            <w:vAlign w:val="center"/>
          </w:tcPr>
          <w:p w14:paraId="240BFC4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18" w:type="dxa"/>
            <w:vAlign w:val="center"/>
          </w:tcPr>
          <w:p w14:paraId="7AD978F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18" w:type="dxa"/>
            <w:vAlign w:val="center"/>
          </w:tcPr>
          <w:p w14:paraId="04017DC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出生年月</w:t>
            </w:r>
          </w:p>
        </w:tc>
        <w:tc>
          <w:tcPr>
            <w:tcW w:w="1536" w:type="dxa"/>
            <w:vAlign w:val="center"/>
          </w:tcPr>
          <w:p w14:paraId="4841CF7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2005.7.31</w:t>
            </w:r>
          </w:p>
        </w:tc>
      </w:tr>
      <w:tr w14:paraId="63A01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trPr>
        <w:tc>
          <w:tcPr>
            <w:tcW w:w="1146" w:type="dxa"/>
            <w:vMerge w:val="continue"/>
            <w:vAlign w:val="center"/>
          </w:tcPr>
          <w:p w14:paraId="701695BF">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2D7BA40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学院</w:t>
            </w:r>
          </w:p>
        </w:tc>
        <w:tc>
          <w:tcPr>
            <w:tcW w:w="1536" w:type="dxa"/>
            <w:vAlign w:val="center"/>
          </w:tcPr>
          <w:p w14:paraId="7B5103F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148" w:type="dxa"/>
            <w:vAlign w:val="center"/>
          </w:tcPr>
          <w:p w14:paraId="6E1165D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专业</w:t>
            </w:r>
          </w:p>
        </w:tc>
        <w:tc>
          <w:tcPr>
            <w:tcW w:w="1118" w:type="dxa"/>
            <w:vAlign w:val="center"/>
          </w:tcPr>
          <w:p w14:paraId="2C7C6D3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大数据技术与数据科学</w:t>
            </w:r>
          </w:p>
        </w:tc>
        <w:tc>
          <w:tcPr>
            <w:tcW w:w="1118" w:type="dxa"/>
            <w:vAlign w:val="center"/>
          </w:tcPr>
          <w:p w14:paraId="3C77239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学号</w:t>
            </w:r>
          </w:p>
        </w:tc>
        <w:tc>
          <w:tcPr>
            <w:tcW w:w="1536" w:type="dxa"/>
            <w:vAlign w:val="center"/>
          </w:tcPr>
          <w:p w14:paraId="419DF3D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2351114</w:t>
            </w:r>
          </w:p>
        </w:tc>
      </w:tr>
      <w:tr w14:paraId="485CD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146" w:type="dxa"/>
            <w:vMerge w:val="continue"/>
            <w:vAlign w:val="center"/>
          </w:tcPr>
          <w:p w14:paraId="1068B658">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1C28017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在读学历</w:t>
            </w:r>
          </w:p>
        </w:tc>
        <w:tc>
          <w:tcPr>
            <w:tcW w:w="6456" w:type="dxa"/>
            <w:gridSpan w:val="5"/>
            <w:vAlign w:val="center"/>
          </w:tcPr>
          <w:p w14:paraId="45CC441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 xml:space="preserve">本科 </w:t>
            </w:r>
            <w:r>
              <w:rPr>
                <w:rFonts w:ascii="仿宋" w:hAnsi="仿宋" w:eastAsia="仿宋"/>
                <w:kern w:val="0"/>
                <w:sz w:val="24"/>
                <w:szCs w:val="24"/>
              </w:rPr>
              <w:t xml:space="preserve">   </w:t>
            </w:r>
          </w:p>
        </w:tc>
      </w:tr>
      <w:tr w14:paraId="3C1DF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trPr>
        <w:tc>
          <w:tcPr>
            <w:tcW w:w="1146" w:type="dxa"/>
            <w:vMerge w:val="continue"/>
            <w:vAlign w:val="center"/>
          </w:tcPr>
          <w:p w14:paraId="2D0C52D4">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4CD25AC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入学时间</w:t>
            </w:r>
          </w:p>
        </w:tc>
        <w:tc>
          <w:tcPr>
            <w:tcW w:w="1536" w:type="dxa"/>
            <w:vAlign w:val="center"/>
          </w:tcPr>
          <w:p w14:paraId="3CF1038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2023.9</w:t>
            </w:r>
          </w:p>
        </w:tc>
        <w:tc>
          <w:tcPr>
            <w:tcW w:w="1148" w:type="dxa"/>
            <w:vAlign w:val="center"/>
          </w:tcPr>
          <w:p w14:paraId="0521CC6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学制</w:t>
            </w:r>
          </w:p>
        </w:tc>
        <w:tc>
          <w:tcPr>
            <w:tcW w:w="1118" w:type="dxa"/>
            <w:vAlign w:val="center"/>
          </w:tcPr>
          <w:p w14:paraId="7CAA79C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四年制本科</w:t>
            </w:r>
          </w:p>
        </w:tc>
        <w:tc>
          <w:tcPr>
            <w:tcW w:w="1118" w:type="dxa"/>
            <w:vAlign w:val="center"/>
          </w:tcPr>
          <w:p w14:paraId="330DDD1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微信</w:t>
            </w:r>
          </w:p>
        </w:tc>
        <w:tc>
          <w:tcPr>
            <w:tcW w:w="1536" w:type="dxa"/>
            <w:vAlign w:val="center"/>
          </w:tcPr>
          <w:p w14:paraId="35E8B96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18007721992</w:t>
            </w:r>
          </w:p>
        </w:tc>
      </w:tr>
      <w:tr w14:paraId="5AC83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3" w:hRule="atLeast"/>
        </w:trPr>
        <w:tc>
          <w:tcPr>
            <w:tcW w:w="1146" w:type="dxa"/>
            <w:vMerge w:val="continue"/>
            <w:vAlign w:val="center"/>
          </w:tcPr>
          <w:p w14:paraId="64D1C8B7">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5F0E0C5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手机</w:t>
            </w:r>
          </w:p>
        </w:tc>
        <w:tc>
          <w:tcPr>
            <w:tcW w:w="1536" w:type="dxa"/>
            <w:vAlign w:val="center"/>
          </w:tcPr>
          <w:p w14:paraId="38FD3D9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18007721992</w:t>
            </w:r>
          </w:p>
        </w:tc>
        <w:tc>
          <w:tcPr>
            <w:tcW w:w="1148" w:type="dxa"/>
            <w:vAlign w:val="center"/>
          </w:tcPr>
          <w:p w14:paraId="66311369">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邮箱</w:t>
            </w:r>
          </w:p>
        </w:tc>
        <w:tc>
          <w:tcPr>
            <w:tcW w:w="3772" w:type="dxa"/>
            <w:gridSpan w:val="3"/>
            <w:vAlign w:val="center"/>
          </w:tcPr>
          <w:p w14:paraId="03C2948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2715978522@qq.com</w:t>
            </w:r>
          </w:p>
        </w:tc>
      </w:tr>
      <w:tr w14:paraId="31B7C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1146" w:type="dxa"/>
            <w:vMerge w:val="restart"/>
            <w:vAlign w:val="center"/>
          </w:tcPr>
          <w:p w14:paraId="4E309C6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合作者情况（可按实际情况增加表格，不超过8人）</w:t>
            </w:r>
          </w:p>
        </w:tc>
        <w:tc>
          <w:tcPr>
            <w:tcW w:w="1146" w:type="dxa"/>
            <w:gridSpan w:val="2"/>
            <w:vAlign w:val="center"/>
          </w:tcPr>
          <w:p w14:paraId="39ECEC3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512DE64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48" w:type="dxa"/>
            <w:vAlign w:val="center"/>
          </w:tcPr>
          <w:p w14:paraId="68E8CAE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年龄</w:t>
            </w:r>
          </w:p>
        </w:tc>
        <w:tc>
          <w:tcPr>
            <w:tcW w:w="1118" w:type="dxa"/>
            <w:vAlign w:val="center"/>
          </w:tcPr>
          <w:p w14:paraId="45BDAD5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学历</w:t>
            </w:r>
          </w:p>
        </w:tc>
        <w:tc>
          <w:tcPr>
            <w:tcW w:w="1118" w:type="dxa"/>
            <w:vAlign w:val="center"/>
          </w:tcPr>
          <w:p w14:paraId="18B04BE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学院</w:t>
            </w:r>
          </w:p>
        </w:tc>
        <w:tc>
          <w:tcPr>
            <w:tcW w:w="1536" w:type="dxa"/>
            <w:vAlign w:val="center"/>
          </w:tcPr>
          <w:p w14:paraId="3E5DDB6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学号</w:t>
            </w:r>
          </w:p>
        </w:tc>
      </w:tr>
      <w:tr w14:paraId="7C2F2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146" w:type="dxa"/>
            <w:vMerge w:val="continue"/>
            <w:vAlign w:val="center"/>
          </w:tcPr>
          <w:p w14:paraId="72A6EE1F">
            <w:pPr>
              <w:widowControl/>
              <w:adjustRightInd w:val="0"/>
              <w:snapToGrid w:val="0"/>
              <w:jc w:val="center"/>
              <w:rPr>
                <w:rFonts w:ascii="仿宋" w:hAnsi="仿宋" w:eastAsia="仿宋"/>
                <w:kern w:val="0"/>
                <w:sz w:val="24"/>
                <w:szCs w:val="24"/>
              </w:rPr>
            </w:pPr>
          </w:p>
        </w:tc>
        <w:tc>
          <w:tcPr>
            <w:tcW w:w="1146" w:type="dxa"/>
            <w:gridSpan w:val="2"/>
            <w:vAlign w:val="center"/>
          </w:tcPr>
          <w:p w14:paraId="090A156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王雪宸</w:t>
            </w:r>
          </w:p>
        </w:tc>
        <w:tc>
          <w:tcPr>
            <w:tcW w:w="1536" w:type="dxa"/>
            <w:vAlign w:val="center"/>
          </w:tcPr>
          <w:p w14:paraId="62E3A08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519236E8">
            <w:pPr>
              <w:widowControl/>
              <w:adjustRightInd w:val="0"/>
              <w:snapToGrid w:val="0"/>
              <w:jc w:val="center"/>
              <w:rPr>
                <w:rFonts w:ascii="仿宋" w:hAnsi="仿宋" w:eastAsia="仿宋"/>
                <w:kern w:val="0"/>
                <w:sz w:val="24"/>
                <w:szCs w:val="24"/>
              </w:rPr>
            </w:pPr>
            <w:del w:id="0" w:author="几" w:date="2024-12-17T15:06:00Z">
              <w:r>
                <w:rPr>
                  <w:rFonts w:ascii="仿宋" w:hAnsi="仿宋" w:eastAsia="仿宋"/>
                  <w:kern w:val="0"/>
                  <w:sz w:val="24"/>
                  <w:szCs w:val="24"/>
                </w:rPr>
                <w:delText>19</w:delText>
              </w:r>
            </w:del>
            <w:ins w:id="1" w:author="几" w:date="2024-12-17T15:06:00Z">
              <w:r>
                <w:rPr>
                  <w:rFonts w:hint="eastAsia" w:ascii="仿宋" w:hAnsi="仿宋" w:eastAsia="仿宋"/>
                  <w:kern w:val="0"/>
                  <w:sz w:val="24"/>
                  <w:szCs w:val="24"/>
                </w:rPr>
                <w:t>20</w:t>
              </w:r>
            </w:ins>
          </w:p>
        </w:tc>
        <w:tc>
          <w:tcPr>
            <w:tcW w:w="1118" w:type="dxa"/>
            <w:vAlign w:val="center"/>
          </w:tcPr>
          <w:p w14:paraId="7151304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52B6175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2EAB497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2353597</w:t>
            </w:r>
          </w:p>
        </w:tc>
      </w:tr>
      <w:tr w14:paraId="25CFF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trPr>
        <w:tc>
          <w:tcPr>
            <w:tcW w:w="1146" w:type="dxa"/>
            <w:vMerge w:val="continue"/>
            <w:vAlign w:val="center"/>
          </w:tcPr>
          <w:p w14:paraId="36F1F0B5">
            <w:pPr>
              <w:widowControl/>
              <w:adjustRightInd w:val="0"/>
              <w:snapToGrid w:val="0"/>
              <w:jc w:val="center"/>
              <w:rPr>
                <w:rFonts w:ascii="仿宋" w:hAnsi="仿宋" w:eastAsia="仿宋"/>
                <w:kern w:val="0"/>
                <w:sz w:val="24"/>
                <w:szCs w:val="24"/>
              </w:rPr>
            </w:pPr>
          </w:p>
        </w:tc>
        <w:tc>
          <w:tcPr>
            <w:tcW w:w="1146" w:type="dxa"/>
            <w:gridSpan w:val="2"/>
            <w:vAlign w:val="center"/>
          </w:tcPr>
          <w:p w14:paraId="7AAC168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季节</w:t>
            </w:r>
          </w:p>
        </w:tc>
        <w:tc>
          <w:tcPr>
            <w:tcW w:w="1536" w:type="dxa"/>
            <w:vAlign w:val="center"/>
          </w:tcPr>
          <w:p w14:paraId="36EA5EB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58415CF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19</w:t>
            </w:r>
          </w:p>
        </w:tc>
        <w:tc>
          <w:tcPr>
            <w:tcW w:w="1118" w:type="dxa"/>
            <w:vAlign w:val="center"/>
          </w:tcPr>
          <w:p w14:paraId="5E99381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3708BC1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6523B47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2353581</w:t>
            </w:r>
          </w:p>
        </w:tc>
      </w:tr>
      <w:tr w14:paraId="6EBFF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trPr>
        <w:tc>
          <w:tcPr>
            <w:tcW w:w="1146" w:type="dxa"/>
            <w:vMerge w:val="continue"/>
            <w:vAlign w:val="center"/>
          </w:tcPr>
          <w:p w14:paraId="3557EC68">
            <w:pPr>
              <w:widowControl/>
              <w:adjustRightInd w:val="0"/>
              <w:snapToGrid w:val="0"/>
              <w:jc w:val="center"/>
              <w:rPr>
                <w:rFonts w:ascii="仿宋" w:hAnsi="仿宋" w:eastAsia="仿宋"/>
                <w:kern w:val="0"/>
                <w:sz w:val="24"/>
                <w:szCs w:val="24"/>
              </w:rPr>
            </w:pPr>
          </w:p>
        </w:tc>
        <w:tc>
          <w:tcPr>
            <w:tcW w:w="1146" w:type="dxa"/>
            <w:gridSpan w:val="2"/>
            <w:vAlign w:val="center"/>
          </w:tcPr>
          <w:p w14:paraId="09152C6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高晗博</w:t>
            </w:r>
          </w:p>
        </w:tc>
        <w:tc>
          <w:tcPr>
            <w:tcW w:w="1536" w:type="dxa"/>
            <w:vAlign w:val="center"/>
          </w:tcPr>
          <w:p w14:paraId="0C54032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0E0952A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w:t>
            </w:r>
          </w:p>
        </w:tc>
        <w:tc>
          <w:tcPr>
            <w:tcW w:w="1118" w:type="dxa"/>
            <w:vAlign w:val="center"/>
          </w:tcPr>
          <w:p w14:paraId="16B36FB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7CD24E3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2B0EB84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2453585</w:t>
            </w:r>
          </w:p>
        </w:tc>
      </w:tr>
      <w:tr w14:paraId="462ED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1146" w:type="dxa"/>
            <w:vMerge w:val="restart"/>
            <w:vAlign w:val="center"/>
          </w:tcPr>
          <w:p w14:paraId="563F93A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指导老师情况（可按实际情况增加表格，不超过3人）</w:t>
            </w:r>
          </w:p>
        </w:tc>
        <w:tc>
          <w:tcPr>
            <w:tcW w:w="1146" w:type="dxa"/>
            <w:gridSpan w:val="2"/>
            <w:vAlign w:val="center"/>
          </w:tcPr>
          <w:p w14:paraId="6011558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140BC5D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倪张凯</w:t>
            </w:r>
          </w:p>
        </w:tc>
        <w:tc>
          <w:tcPr>
            <w:tcW w:w="1148" w:type="dxa"/>
            <w:vAlign w:val="center"/>
          </w:tcPr>
          <w:p w14:paraId="22B069E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18" w:type="dxa"/>
            <w:vAlign w:val="center"/>
          </w:tcPr>
          <w:p w14:paraId="64DB4BE8">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18" w:type="dxa"/>
            <w:vAlign w:val="center"/>
          </w:tcPr>
          <w:p w14:paraId="4BFBFBB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职称</w:t>
            </w:r>
          </w:p>
        </w:tc>
        <w:tc>
          <w:tcPr>
            <w:tcW w:w="1536" w:type="dxa"/>
            <w:vAlign w:val="center"/>
          </w:tcPr>
          <w:p w14:paraId="1CF38B2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助理教授</w:t>
            </w:r>
          </w:p>
        </w:tc>
      </w:tr>
      <w:tr w14:paraId="07162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7" w:hRule="atLeast"/>
        </w:trPr>
        <w:tc>
          <w:tcPr>
            <w:tcW w:w="1146" w:type="dxa"/>
            <w:vMerge w:val="continue"/>
            <w:vAlign w:val="center"/>
          </w:tcPr>
          <w:p w14:paraId="0D0597F0">
            <w:pPr>
              <w:widowControl/>
              <w:adjustRightInd w:val="0"/>
              <w:snapToGrid w:val="0"/>
              <w:jc w:val="center"/>
              <w:rPr>
                <w:rFonts w:ascii="仿宋" w:hAnsi="仿宋" w:eastAsia="仿宋"/>
                <w:kern w:val="0"/>
                <w:sz w:val="24"/>
                <w:szCs w:val="24"/>
              </w:rPr>
            </w:pPr>
          </w:p>
        </w:tc>
        <w:tc>
          <w:tcPr>
            <w:tcW w:w="1146" w:type="dxa"/>
            <w:gridSpan w:val="2"/>
            <w:vAlign w:val="center"/>
          </w:tcPr>
          <w:p w14:paraId="2AA28C8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单位</w:t>
            </w:r>
          </w:p>
        </w:tc>
        <w:tc>
          <w:tcPr>
            <w:tcW w:w="1536" w:type="dxa"/>
            <w:vAlign w:val="center"/>
          </w:tcPr>
          <w:p w14:paraId="38F71088">
            <w:pPr>
              <w:widowControl/>
              <w:adjustRightInd w:val="0"/>
              <w:snapToGrid w:val="0"/>
              <w:rPr>
                <w:rFonts w:ascii="仿宋" w:hAnsi="仿宋" w:eastAsia="仿宋"/>
                <w:kern w:val="0"/>
                <w:sz w:val="24"/>
                <w:szCs w:val="24"/>
              </w:rPr>
            </w:pPr>
            <w:ins w:id="2" w:author="几" w:date="2024-12-17T14:40:00Z">
              <w:r>
                <w:rPr>
                  <w:rFonts w:hint="eastAsia" w:ascii="仿宋" w:hAnsi="仿宋" w:eastAsia="仿宋"/>
                  <w:color w:val="000000" w:themeColor="text1"/>
                  <w:kern w:val="0"/>
                  <w:sz w:val="24"/>
                  <w:szCs w:val="24"/>
                  <w14:textFill>
                    <w14:solidFill>
                      <w14:schemeClr w14:val="tx1"/>
                    </w14:solidFill>
                  </w14:textFill>
                </w:rPr>
                <w:t>计算机科学与技术学院</w:t>
              </w:r>
            </w:ins>
          </w:p>
        </w:tc>
        <w:tc>
          <w:tcPr>
            <w:tcW w:w="1148" w:type="dxa"/>
            <w:vAlign w:val="center"/>
          </w:tcPr>
          <w:p w14:paraId="79420F4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研究方向</w:t>
            </w:r>
          </w:p>
        </w:tc>
        <w:tc>
          <w:tcPr>
            <w:tcW w:w="1118" w:type="dxa"/>
            <w:vAlign w:val="center"/>
          </w:tcPr>
          <w:p w14:paraId="76517A9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计算机视觉</w:t>
            </w:r>
          </w:p>
        </w:tc>
        <w:tc>
          <w:tcPr>
            <w:tcW w:w="1118" w:type="dxa"/>
            <w:vAlign w:val="center"/>
          </w:tcPr>
          <w:p w14:paraId="2ED83A7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微信</w:t>
            </w:r>
          </w:p>
        </w:tc>
        <w:tc>
          <w:tcPr>
            <w:tcW w:w="1536" w:type="dxa"/>
            <w:vAlign w:val="center"/>
          </w:tcPr>
          <w:p w14:paraId="384696D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eezkni</w:t>
            </w:r>
          </w:p>
        </w:tc>
      </w:tr>
      <w:tr w14:paraId="0FB32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trPr>
        <w:tc>
          <w:tcPr>
            <w:tcW w:w="1146" w:type="dxa"/>
            <w:vMerge w:val="continue"/>
            <w:vAlign w:val="center"/>
          </w:tcPr>
          <w:p w14:paraId="776D292A">
            <w:pPr>
              <w:widowControl/>
              <w:adjustRightInd w:val="0"/>
              <w:snapToGrid w:val="0"/>
              <w:jc w:val="center"/>
              <w:rPr>
                <w:rFonts w:ascii="仿宋" w:hAnsi="仿宋" w:eastAsia="仿宋"/>
                <w:kern w:val="0"/>
                <w:sz w:val="24"/>
                <w:szCs w:val="24"/>
              </w:rPr>
            </w:pPr>
          </w:p>
        </w:tc>
        <w:tc>
          <w:tcPr>
            <w:tcW w:w="1146" w:type="dxa"/>
            <w:gridSpan w:val="2"/>
            <w:vAlign w:val="center"/>
          </w:tcPr>
          <w:p w14:paraId="31D129F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手机</w:t>
            </w:r>
          </w:p>
        </w:tc>
        <w:tc>
          <w:tcPr>
            <w:tcW w:w="1536" w:type="dxa"/>
            <w:vAlign w:val="center"/>
          </w:tcPr>
          <w:p w14:paraId="4042DBC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13646019080</w:t>
            </w:r>
          </w:p>
        </w:tc>
        <w:tc>
          <w:tcPr>
            <w:tcW w:w="1148" w:type="dxa"/>
            <w:vAlign w:val="center"/>
          </w:tcPr>
          <w:p w14:paraId="5FF6BB08">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电子邮箱</w:t>
            </w:r>
          </w:p>
        </w:tc>
        <w:tc>
          <w:tcPr>
            <w:tcW w:w="3772" w:type="dxa"/>
            <w:gridSpan w:val="3"/>
            <w:vAlign w:val="center"/>
          </w:tcPr>
          <w:p w14:paraId="17721C44">
            <w:pPr>
              <w:widowControl/>
              <w:adjustRightInd w:val="0"/>
              <w:snapToGrid w:val="0"/>
              <w:jc w:val="center"/>
              <w:rPr>
                <w:rFonts w:ascii="仿宋" w:hAnsi="仿宋" w:eastAsia="仿宋"/>
                <w:kern w:val="0"/>
                <w:sz w:val="24"/>
                <w:szCs w:val="24"/>
              </w:rPr>
            </w:pPr>
            <w:ins w:id="3" w:author="Zhangkai NI" w:date="2024-12-17T14:00:00Z">
              <w:r>
                <w:rPr>
                  <w:rFonts w:hint="eastAsia" w:ascii="仿宋" w:hAnsi="仿宋" w:eastAsia="仿宋"/>
                  <w:kern w:val="0"/>
                  <w:sz w:val="24"/>
                  <w:szCs w:val="24"/>
                </w:rPr>
                <w:t>zkni@tongji.edu.cn</w:t>
              </w:r>
            </w:ins>
          </w:p>
        </w:tc>
      </w:tr>
      <w:tr w14:paraId="1CB9C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46" w:type="dxa"/>
            <w:vAlign w:val="center"/>
          </w:tcPr>
          <w:p w14:paraId="670FBD6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拟申报的作品全称</w:t>
            </w:r>
          </w:p>
        </w:tc>
        <w:tc>
          <w:tcPr>
            <w:tcW w:w="7602" w:type="dxa"/>
            <w:gridSpan w:val="7"/>
            <w:vAlign w:val="center"/>
          </w:tcPr>
          <w:p w14:paraId="61E15654">
            <w:pPr>
              <w:widowControl/>
              <w:adjustRightInd w:val="0"/>
              <w:snapToGrid w:val="0"/>
              <w:jc w:val="center"/>
              <w:rPr>
                <w:rFonts w:ascii="宋体" w:hAnsi="宋体"/>
                <w:kern w:val="0"/>
              </w:rPr>
            </w:pPr>
            <w:r>
              <w:rPr>
                <w:rFonts w:hint="eastAsia" w:ascii="仿宋" w:hAnsi="仿宋" w:eastAsia="仿宋"/>
                <w:kern w:val="0"/>
                <w:sz w:val="24"/>
                <w:szCs w:val="24"/>
              </w:rPr>
              <w:t>基于大模型的超声影像辅助前列腺癌肿瘤分期预测</w:t>
            </w:r>
          </w:p>
        </w:tc>
      </w:tr>
      <w:tr w14:paraId="4D07D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146" w:type="dxa"/>
            <w:vMerge w:val="restart"/>
            <w:vAlign w:val="center"/>
          </w:tcPr>
          <w:p w14:paraId="1EF1B63A">
            <w:pPr>
              <w:widowControl/>
              <w:adjustRightInd w:val="0"/>
              <w:snapToGrid w:val="0"/>
              <w:jc w:val="center"/>
              <w:rPr>
                <w:rFonts w:ascii="仿宋_GB2312" w:hAnsi="宋体" w:eastAsia="仿宋_GB2312"/>
                <w:kern w:val="0"/>
                <w:sz w:val="28"/>
                <w:szCs w:val="28"/>
              </w:rPr>
            </w:pPr>
            <w:r>
              <w:rPr>
                <w:rFonts w:hint="eastAsia" w:ascii="仿宋" w:hAnsi="仿宋" w:eastAsia="仿宋"/>
                <w:kern w:val="0"/>
                <w:sz w:val="24"/>
                <w:szCs w:val="24"/>
              </w:rPr>
              <w:t>作品分类</w:t>
            </w:r>
          </w:p>
        </w:tc>
        <w:tc>
          <w:tcPr>
            <w:tcW w:w="7602" w:type="dxa"/>
            <w:gridSpan w:val="7"/>
            <w:vAlign w:val="center"/>
          </w:tcPr>
          <w:p w14:paraId="39E890EF">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lang w:eastAsia="zh-CN"/>
              </w:rPr>
              <w:t>□</w:t>
            </w:r>
            <w:r>
              <w:rPr>
                <w:rFonts w:hint="eastAsia" w:ascii="仿宋" w:hAnsi="仿宋" w:eastAsia="仿宋"/>
                <w:kern w:val="0"/>
                <w:sz w:val="24"/>
                <w:szCs w:val="24"/>
              </w:rPr>
              <w:t>自然科学类学术论文 □哲学社会科学类社会调查报告和学术论文</w:t>
            </w:r>
          </w:p>
          <w:p w14:paraId="2A0CEDB4">
            <w:pPr>
              <w:widowControl/>
              <w:adjustRightInd w:val="0"/>
              <w:snapToGrid w:val="0"/>
              <w:jc w:val="left"/>
              <w:rPr>
                <w:rFonts w:ascii="宋体" w:hAnsi="宋体"/>
                <w:kern w:val="0"/>
              </w:rPr>
            </w:pPr>
            <w:bookmarkStart w:id="0" w:name="_GoBack"/>
            <w:bookmarkEnd w:id="0"/>
            <w:r>
              <w:rPr>
                <w:rFonts w:hint="eastAsia" w:ascii="仿宋" w:hAnsi="仿宋" w:eastAsia="仿宋"/>
                <w:kern w:val="0"/>
                <w:sz w:val="24"/>
                <w:szCs w:val="24"/>
                <w:lang w:eastAsia="zh-CN"/>
              </w:rPr>
              <w:t>☑</w:t>
            </w:r>
            <w:r>
              <w:rPr>
                <w:rFonts w:hint="eastAsia" w:ascii="仿宋" w:hAnsi="仿宋" w:eastAsia="仿宋"/>
                <w:kern w:val="0"/>
                <w:sz w:val="24"/>
                <w:szCs w:val="24"/>
              </w:rPr>
              <w:t>科技发明制作</w:t>
            </w:r>
          </w:p>
        </w:tc>
      </w:tr>
      <w:tr w14:paraId="4B225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146" w:type="dxa"/>
            <w:vMerge w:val="continue"/>
            <w:vAlign w:val="center"/>
          </w:tcPr>
          <w:p w14:paraId="40554F44">
            <w:pPr>
              <w:widowControl/>
              <w:adjustRightInd w:val="0"/>
              <w:snapToGrid w:val="0"/>
              <w:jc w:val="center"/>
              <w:rPr>
                <w:rFonts w:ascii="仿宋_GB2312" w:hAnsi="宋体" w:eastAsia="仿宋_GB2312"/>
                <w:kern w:val="0"/>
                <w:sz w:val="28"/>
                <w:szCs w:val="28"/>
              </w:rPr>
            </w:pPr>
          </w:p>
        </w:tc>
        <w:tc>
          <w:tcPr>
            <w:tcW w:w="1082" w:type="dxa"/>
            <w:vAlign w:val="center"/>
          </w:tcPr>
          <w:p w14:paraId="23CEBDD8">
            <w:pPr>
              <w:widowControl/>
              <w:adjustRightInd w:val="0"/>
              <w:snapToGrid w:val="0"/>
              <w:jc w:val="left"/>
              <w:rPr>
                <w:rFonts w:ascii="宋体" w:hAnsi="宋体"/>
                <w:kern w:val="0"/>
              </w:rPr>
            </w:pPr>
            <w:r>
              <w:rPr>
                <w:rFonts w:hint="eastAsia" w:ascii="仿宋" w:hAnsi="仿宋" w:eastAsia="仿宋"/>
                <w:kern w:val="0"/>
                <w:sz w:val="24"/>
                <w:szCs w:val="24"/>
              </w:rPr>
              <w:t>自然科学类学术论文/科技发明制作</w:t>
            </w:r>
          </w:p>
        </w:tc>
        <w:tc>
          <w:tcPr>
            <w:tcW w:w="6520" w:type="dxa"/>
            <w:gridSpan w:val="6"/>
            <w:vAlign w:val="center"/>
          </w:tcPr>
          <w:p w14:paraId="4D55CEA6">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 B</w:t>
            </w:r>
            <w:r>
              <w:rPr>
                <w:rFonts w:ascii="仿宋" w:hAnsi="仿宋" w:eastAsia="仿宋"/>
                <w:kern w:val="0"/>
                <w:sz w:val="24"/>
                <w:szCs w:val="24"/>
              </w:rPr>
              <w:t xml:space="preserve"> </w:t>
            </w:r>
            <w:r>
              <w:rPr>
                <w:rFonts w:hint="eastAsia" w:ascii="仿宋" w:hAnsi="仿宋" w:eastAsia="仿宋"/>
                <w:kern w:val="0"/>
                <w:sz w:val="24"/>
                <w:szCs w:val="24"/>
              </w:rPr>
              <w:t>）</w:t>
            </w:r>
          </w:p>
          <w:p w14:paraId="6FE5A592">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A．机械与控制（包括机械、仪器仪表、自动化控制、工程、交通、建筑等）</w:t>
            </w:r>
          </w:p>
          <w:p w14:paraId="580DC820">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B．信息技术（包括计算机、电信、通讯、电子等）</w:t>
            </w:r>
          </w:p>
          <w:p w14:paraId="23C357A8">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C．数理（包括数学、物理、地球与空间科学等）</w:t>
            </w:r>
          </w:p>
          <w:p w14:paraId="18068E51">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D．生命科学（包括生物、农学、药学、医学、健康、卫生、食品等）</w:t>
            </w:r>
          </w:p>
          <w:p w14:paraId="4E8E7B70">
            <w:pPr>
              <w:widowControl/>
              <w:adjustRightInd w:val="0"/>
              <w:snapToGrid w:val="0"/>
              <w:jc w:val="left"/>
              <w:rPr>
                <w:rFonts w:ascii="宋体" w:hAnsi="宋体"/>
                <w:kern w:val="0"/>
              </w:rPr>
            </w:pPr>
            <w:r>
              <w:rPr>
                <w:rFonts w:hint="eastAsia" w:ascii="仿宋" w:hAnsi="仿宋" w:eastAsia="仿宋"/>
                <w:kern w:val="0"/>
                <w:sz w:val="24"/>
                <w:szCs w:val="24"/>
              </w:rPr>
              <w:t>E．能源化工（包括能源、材料、石油、化学、化工、生态、环保等）</w:t>
            </w:r>
          </w:p>
        </w:tc>
      </w:tr>
      <w:tr w14:paraId="38B6D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146" w:type="dxa"/>
            <w:vMerge w:val="continue"/>
            <w:vAlign w:val="center"/>
          </w:tcPr>
          <w:p w14:paraId="7EC3D808">
            <w:pPr>
              <w:widowControl/>
              <w:adjustRightInd w:val="0"/>
              <w:snapToGrid w:val="0"/>
              <w:jc w:val="center"/>
              <w:rPr>
                <w:rFonts w:ascii="仿宋_GB2312" w:hAnsi="宋体" w:eastAsia="仿宋_GB2312"/>
                <w:kern w:val="0"/>
                <w:sz w:val="28"/>
                <w:szCs w:val="28"/>
              </w:rPr>
            </w:pPr>
          </w:p>
        </w:tc>
        <w:tc>
          <w:tcPr>
            <w:tcW w:w="1082" w:type="dxa"/>
            <w:vAlign w:val="center"/>
          </w:tcPr>
          <w:p w14:paraId="3A439B73">
            <w:pPr>
              <w:widowControl/>
              <w:adjustRightInd w:val="0"/>
              <w:snapToGrid w:val="0"/>
              <w:jc w:val="left"/>
              <w:rPr>
                <w:rFonts w:ascii="宋体" w:hAnsi="宋体"/>
                <w:kern w:val="0"/>
              </w:rPr>
            </w:pPr>
            <w:r>
              <w:rPr>
                <w:rFonts w:hint="eastAsia" w:ascii="仿宋" w:hAnsi="仿宋" w:eastAsia="仿宋"/>
                <w:kern w:val="0"/>
                <w:sz w:val="24"/>
                <w:szCs w:val="24"/>
              </w:rPr>
              <w:t>社会科学</w:t>
            </w:r>
          </w:p>
        </w:tc>
        <w:tc>
          <w:tcPr>
            <w:tcW w:w="6520" w:type="dxa"/>
            <w:gridSpan w:val="6"/>
            <w:vAlign w:val="center"/>
          </w:tcPr>
          <w:p w14:paraId="4EAF5E06">
            <w:pPr>
              <w:widowControl/>
              <w:adjustRightInd w:val="0"/>
              <w:snapToGrid w:val="0"/>
              <w:jc w:val="left"/>
              <w:rPr>
                <w:rFonts w:ascii="宋体" w:hAnsi="宋体"/>
                <w:kern w:val="0"/>
              </w:rPr>
            </w:pPr>
            <w:r>
              <w:rPr>
                <w:rFonts w:hint="eastAsia" w:ascii="仿宋" w:hAnsi="仿宋" w:eastAsia="仿宋"/>
                <w:kern w:val="0"/>
                <w:sz w:val="24"/>
                <w:szCs w:val="24"/>
              </w:rPr>
              <w:t xml:space="preserve">（ </w:t>
            </w:r>
            <w:r>
              <w:rPr>
                <w:rFonts w:ascii="仿宋" w:hAnsi="仿宋" w:eastAsia="仿宋"/>
                <w:kern w:val="0"/>
                <w:sz w:val="24"/>
                <w:szCs w:val="24"/>
              </w:rPr>
              <w:t xml:space="preserve"> </w:t>
            </w:r>
            <w:r>
              <w:rPr>
                <w:rFonts w:hint="eastAsia" w:ascii="仿宋" w:hAnsi="仿宋" w:eastAsia="仿宋"/>
                <w:kern w:val="0"/>
                <w:sz w:val="24"/>
                <w:szCs w:val="24"/>
              </w:rPr>
              <w:t>）A哲学  B经济  C社会  D法律  E教育  F管理</w:t>
            </w:r>
          </w:p>
        </w:tc>
      </w:tr>
      <w:tr w14:paraId="5A76F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0" w:hRule="atLeast"/>
        </w:trPr>
        <w:tc>
          <w:tcPr>
            <w:tcW w:w="1146" w:type="dxa"/>
            <w:vAlign w:val="center"/>
          </w:tcPr>
          <w:p w14:paraId="5A80CC8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作品撰写的目的和基本思路</w:t>
            </w:r>
          </w:p>
        </w:tc>
        <w:tc>
          <w:tcPr>
            <w:tcW w:w="7602" w:type="dxa"/>
            <w:gridSpan w:val="7"/>
            <w:vAlign w:val="center"/>
          </w:tcPr>
          <w:p w14:paraId="3FB7A623">
            <w:pPr>
              <w:widowControl/>
              <w:adjustRightInd w:val="0"/>
              <w:snapToGrid w:val="0"/>
              <w:ind w:firstLine="420" w:firstLineChars="200"/>
              <w:rPr>
                <w:ins w:id="4" w:author="几" w:date="2024-12-17T14:41:00Z"/>
                <w:rFonts w:ascii="宋体" w:hAnsi="宋体"/>
                <w:kern w:val="0"/>
              </w:rPr>
            </w:pPr>
          </w:p>
          <w:p w14:paraId="1C1F55A4">
            <w:pPr>
              <w:widowControl/>
              <w:numPr>
                <w:ilvl w:val="255"/>
                <w:numId w:val="0"/>
              </w:numPr>
              <w:adjustRightInd w:val="0"/>
              <w:snapToGrid w:val="0"/>
              <w:ind w:firstLine="420" w:firstLineChars="200"/>
              <w:jc w:val="left"/>
              <w:rPr>
                <w:ins w:id="6" w:author="几" w:date="2024-12-17T15:05:00Z"/>
                <w:rFonts w:ascii="宋体" w:hAnsi="宋体"/>
                <w:rPrChange w:id="7" w:author="几" w:date="2024-12-17T15:05:00Z">
                  <w:rPr>
                    <w:ins w:id="8" w:author="几" w:date="2024-12-17T15:05:00Z"/>
                  </w:rPr>
                </w:rPrChange>
              </w:rPr>
              <w:pPrChange w:id="5" w:author="几" w:date="2024-12-17T15:05:00Z">
                <w:pPr>
                  <w:pStyle w:val="6"/>
                  <w:widowControl/>
                </w:pPr>
              </w:pPrChange>
            </w:pPr>
            <w:ins w:id="9" w:author="几" w:date="2024-12-17T15:05:00Z">
              <w:r>
                <w:rPr>
                  <w:rFonts w:ascii="宋体" w:hAnsi="宋体"/>
                  <w:kern w:val="0"/>
                  <w:rPrChange w:id="10" w:author="几" w:date="2024-12-17T15:05:00Z">
                    <w:rPr/>
                  </w:rPrChange>
                </w:rPr>
                <w:t>本项目聚焦前列腺癌肿瘤分期预测，旨在通过影像</w:t>
              </w:r>
            </w:ins>
            <w:ins w:id="11" w:author="几" w:date="2024-12-17T15:05:00Z">
              <w:r>
                <w:rPr>
                  <w:rFonts w:ascii="宋体" w:hAnsi="宋体"/>
                  <w:kern w:val="0"/>
                  <w:rPrChange w:id="12" w:author="几" w:date="2024-12-17T15:05:00Z">
                    <w:rPr/>
                  </w:rPrChange>
                </w:rPr>
                <w:t>学信息</w:t>
              </w:r>
            </w:ins>
            <w:ins w:id="13" w:author="几" w:date="2024-12-17T15:05:00Z">
              <w:r>
                <w:rPr>
                  <w:rFonts w:ascii="宋体" w:hAnsi="宋体"/>
                  <w:kern w:val="0"/>
                  <w:rPrChange w:id="14" w:author="几" w:date="2024-12-17T15:05:00Z">
                    <w:rPr/>
                  </w:rPrChange>
                </w:rPr>
                <w:t>评估肿瘤的大小、扩散程度及是否侵及周围组织，为临床制定个性化治疗方案提供科学依据。该任务对于前列腺癌的早期诊断与精准治疗具有重大意义。然而，在基于经直肠超声（</w:t>
              </w:r>
            </w:ins>
            <w:ins w:id="15" w:author="几" w:date="2024-12-17T15:05:00Z">
              <w:r>
                <w:rPr>
                  <w:rFonts w:ascii="宋体" w:hAnsi="宋体"/>
                  <w:kern w:val="0"/>
                  <w:rPrChange w:id="16" w:author="几" w:date="2024-12-17T15:05:00Z">
                    <w:rPr/>
                  </w:rPrChange>
                </w:rPr>
                <w:t>TRUS</w:t>
              </w:r>
            </w:ins>
            <w:ins w:id="17" w:author="几" w:date="2024-12-17T15:05:00Z">
              <w:r>
                <w:rPr>
                  <w:rFonts w:ascii="宋体" w:hAnsi="宋体"/>
                  <w:kern w:val="0"/>
                  <w:rPrChange w:id="18" w:author="几" w:date="2024-12-17T15:05:00Z">
                    <w:rPr/>
                  </w:rPrChange>
                </w:rPr>
                <w:t>）影像进行分期预测时，仍面临诸多挑战：一是超声图像分辨率较低，易受噪声、伪影及图像质量不一致的影响，导致肿瘤边界模糊，影响分期的准确性；二是超声影像分析主观性较强，结果依赖操作者的经验与技术水平，分期的可靠性和一致性难以保障。本项目旨在针对上述问题提出有效的解决方案。</w:t>
              </w:r>
            </w:ins>
          </w:p>
          <w:p w14:paraId="7C647E3E">
            <w:pPr>
              <w:widowControl/>
              <w:numPr>
                <w:ilvl w:val="255"/>
                <w:numId w:val="0"/>
              </w:numPr>
              <w:adjustRightInd w:val="0"/>
              <w:snapToGrid w:val="0"/>
              <w:ind w:firstLine="420" w:firstLineChars="200"/>
              <w:jc w:val="left"/>
              <w:rPr>
                <w:ins w:id="20" w:author="几" w:date="2024-12-17T15:05:00Z"/>
                <w:rFonts w:ascii="宋体" w:hAnsi="宋体"/>
                <w:rPrChange w:id="21" w:author="几" w:date="2024-12-17T15:05:00Z">
                  <w:rPr>
                    <w:ins w:id="22" w:author="几" w:date="2024-12-17T15:05:00Z"/>
                  </w:rPr>
                </w:rPrChange>
              </w:rPr>
              <w:pPrChange w:id="19" w:author="几" w:date="2024-12-17T15:05:00Z">
                <w:pPr>
                  <w:pStyle w:val="6"/>
                  <w:widowControl/>
                </w:pPr>
              </w:pPrChange>
            </w:pPr>
            <w:ins w:id="23" w:author="几" w:date="2024-12-17T15:05:00Z">
              <w:r>
                <w:rPr>
                  <w:rFonts w:ascii="宋体" w:hAnsi="宋体"/>
                  <w:kern w:val="0"/>
                  <w:rPrChange w:id="24" w:author="几" w:date="2024-12-17T15:05:00Z">
                    <w:rPr/>
                  </w:rPrChange>
                </w:rPr>
                <w:t>为应对医学影像数据质量参差不齐及标签稀疏的问题，本项目计划从视频数据的输入开始，进行标签细化，为模型训练提供更精确的指导信息。结合超声影像大模型的知识基础，项目引入分割信息，经过数据预处理后，将标签输入至图像</w:t>
              </w:r>
            </w:ins>
            <w:ins w:id="25" w:author="几" w:date="2024-12-17T15:05:00Z">
              <w:r>
                <w:rPr>
                  <w:rFonts w:ascii="宋体" w:hAnsi="宋体"/>
                  <w:kern w:val="0"/>
                  <w:rPrChange w:id="26" w:author="几" w:date="2024-12-17T15:05:00Z">
                    <w:rPr/>
                  </w:rPrChange>
                </w:rPr>
                <w:t>-</w:t>
              </w:r>
            </w:ins>
            <w:ins w:id="27" w:author="几" w:date="2024-12-17T15:05:00Z">
              <w:r>
                <w:rPr>
                  <w:rFonts w:ascii="宋体" w:hAnsi="宋体"/>
                  <w:kern w:val="0"/>
                  <w:rPrChange w:id="28" w:author="几" w:date="2024-12-17T15:05:00Z">
                    <w:rPr/>
                  </w:rPrChange>
                </w:rPr>
                <w:t>文本</w:t>
              </w:r>
            </w:ins>
            <w:ins w:id="29" w:author="几" w:date="2024-12-17T15:05:00Z">
              <w:r>
                <w:rPr>
                  <w:rFonts w:ascii="宋体" w:hAnsi="宋体"/>
                  <w:kern w:val="0"/>
                  <w:rPrChange w:id="30" w:author="几" w:date="2024-12-17T15:05:00Z">
                    <w:rPr/>
                  </w:rPrChange>
                </w:rPr>
                <w:t>预训练</w:t>
              </w:r>
            </w:ins>
            <w:ins w:id="31" w:author="几" w:date="2024-12-17T15:05:00Z">
              <w:r>
                <w:rPr>
                  <w:rFonts w:ascii="宋体" w:hAnsi="宋体"/>
                  <w:kern w:val="0"/>
                  <w:rPrChange w:id="32" w:author="几" w:date="2024-12-17T15:05:00Z">
                    <w:rPr/>
                  </w:rPrChange>
                </w:rPr>
                <w:t>模型，进行多模态学习。随后，结合医学大模型的能力，辅助提出诊断建议，最终助力前列腺癌的分期诊断。</w:t>
              </w:r>
            </w:ins>
          </w:p>
          <w:p w14:paraId="05633C28">
            <w:pPr>
              <w:widowControl/>
              <w:numPr>
                <w:ilvl w:val="255"/>
                <w:numId w:val="0"/>
              </w:numPr>
              <w:adjustRightInd w:val="0"/>
              <w:snapToGrid w:val="0"/>
              <w:ind w:firstLine="420" w:firstLineChars="200"/>
              <w:jc w:val="left"/>
              <w:rPr>
                <w:ins w:id="34" w:author="几" w:date="2024-12-17T15:05:00Z"/>
                <w:rFonts w:ascii="宋体" w:hAnsi="宋体"/>
                <w:rPrChange w:id="35" w:author="几" w:date="2024-12-17T15:05:00Z">
                  <w:rPr>
                    <w:ins w:id="36" w:author="几" w:date="2024-12-17T15:05:00Z"/>
                  </w:rPr>
                </w:rPrChange>
              </w:rPr>
              <w:pPrChange w:id="33" w:author="几" w:date="2024-12-17T15:05:00Z">
                <w:pPr>
                  <w:pStyle w:val="6"/>
                  <w:widowControl/>
                </w:pPr>
              </w:pPrChange>
            </w:pPr>
            <w:ins w:id="37" w:author="几" w:date="2024-12-17T15:05:00Z">
              <w:r>
                <w:rPr>
                  <w:rFonts w:ascii="宋体" w:hAnsi="宋体"/>
                  <w:kern w:val="0"/>
                  <w:rPrChange w:id="38" w:author="几" w:date="2024-12-17T15:05:00Z">
                    <w:rPr/>
                  </w:rPrChange>
                </w:rPr>
                <w:t>本项目研究成果将推动人机协同诊疗的理论与技术体系建设，进一步深化大模型技术在医学领域的应用。通过提供强大的临床辅助工具，该系统不仅可显著提升前列腺癌诊断的精度，还能有效降低诊断成本，具有重要的临床与社会价值。</w:t>
              </w:r>
            </w:ins>
          </w:p>
          <w:p w14:paraId="14EB4A23">
            <w:pPr>
              <w:widowControl/>
              <w:adjustRightInd w:val="0"/>
              <w:snapToGrid w:val="0"/>
              <w:ind w:firstLine="420" w:firstLineChars="200"/>
              <w:rPr>
                <w:del w:id="39" w:author="几" w:date="2024-12-17T15:05:00Z"/>
                <w:rFonts w:ascii="宋体" w:hAnsi="宋体"/>
                <w:kern w:val="0"/>
              </w:rPr>
            </w:pPr>
            <w:del w:id="40" w:author="几" w:date="2024-12-17T15:05:00Z">
              <w:r>
                <w:rPr>
                  <w:rFonts w:hint="eastAsia" w:ascii="宋体" w:hAnsi="宋体"/>
                  <w:kern w:val="0"/>
                </w:rPr>
                <w:delText>前列腺癌肿瘤分期预测任务旨在通过影像学信息评估肿瘤的大小、扩散程度及其是否侵及周围组织，从而为临床制定个性化治疗方案提供依据。该任务对于前列腺癌的早期诊断和精准治疗至关重要。然而，基于经直肠超声（TRUS）影像进行肿瘤分期预测时，面临多重挑战。首先，超声图像的分辨率较低，且易受到噪声、伪影以及图像质量不一致的影响，导致肿瘤边界不清晰，从而影响肿瘤范围和分期的准确评估。其次，超声影像分析较为主观，结果受操作者经验和技术水平影响较大，进而影响分期的可靠性和一致性。</w:delText>
              </w:r>
            </w:del>
          </w:p>
          <w:p w14:paraId="4C4BBCA2">
            <w:pPr>
              <w:widowControl/>
              <w:adjustRightInd w:val="0"/>
              <w:snapToGrid w:val="0"/>
              <w:ind w:firstLine="420" w:firstLineChars="200"/>
              <w:rPr>
                <w:del w:id="41" w:author="几" w:date="2024-12-17T15:05:00Z"/>
                <w:rFonts w:ascii="宋体" w:hAnsi="宋体"/>
                <w:kern w:val="0"/>
              </w:rPr>
            </w:pPr>
            <w:del w:id="42" w:author="几" w:date="2024-12-17T15:05:00Z">
              <w:r>
                <w:rPr>
                  <w:rFonts w:hint="eastAsia" w:ascii="宋体" w:hAnsi="宋体"/>
                  <w:kern w:val="0"/>
                </w:rPr>
                <w:delText>本项目的研究成果将有力推动人机协同前列腺癌诊疗的理论与技术体系建设，进一步促进大模型技术在医学领域的深化应用。通过为临床医生提供功能强大的辅助工具，该系统不仅能够显著提高前列腺癌的诊断精度，还能有效降低诊断成本，具有重要的临床意义与社会价值。</w:delText>
              </w:r>
            </w:del>
          </w:p>
          <w:p w14:paraId="63AFACD7">
            <w:pPr>
              <w:widowControl/>
              <w:adjustRightInd w:val="0"/>
              <w:snapToGrid w:val="0"/>
              <w:rPr>
                <w:rFonts w:ascii="宋体" w:hAnsi="宋体"/>
                <w:kern w:val="0"/>
              </w:rPr>
            </w:pPr>
          </w:p>
        </w:tc>
      </w:tr>
      <w:tr w14:paraId="3DFCB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2" w:hRule="atLeast"/>
        </w:trPr>
        <w:tc>
          <w:tcPr>
            <w:tcW w:w="1146" w:type="dxa"/>
            <w:vAlign w:val="center"/>
          </w:tcPr>
          <w:p w14:paraId="21DD2383">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作品的科学性、先进性及独特之处</w:t>
            </w:r>
          </w:p>
        </w:tc>
        <w:tc>
          <w:tcPr>
            <w:tcW w:w="7602" w:type="dxa"/>
            <w:gridSpan w:val="7"/>
            <w:vAlign w:val="center"/>
          </w:tcPr>
          <w:p w14:paraId="3BA82E15">
            <w:pPr>
              <w:widowControl/>
              <w:numPr>
                <w:ilvl w:val="0"/>
                <w:numId w:val="2"/>
              </w:numPr>
              <w:adjustRightInd w:val="0"/>
              <w:snapToGrid w:val="0"/>
              <w:jc w:val="left"/>
              <w:rPr>
                <w:rFonts w:ascii="宋体" w:hAnsi="宋体"/>
                <w:kern w:val="0"/>
              </w:rPr>
              <w:pPrChange w:id="43" w:author="几" w:date="2024-12-17T15:05:00Z">
                <w:pPr>
                  <w:widowControl/>
                  <w:numPr>
                    <w:ilvl w:val="0"/>
                    <w:numId w:val="1"/>
                  </w:numPr>
                  <w:adjustRightInd w:val="0"/>
                  <w:snapToGrid w:val="0"/>
                  <w:jc w:val="left"/>
                </w:pPr>
              </w:pPrChange>
            </w:pPr>
            <w:r>
              <w:rPr>
                <w:rFonts w:hint="eastAsia" w:ascii="宋体" w:hAnsi="宋体"/>
                <w:kern w:val="0"/>
              </w:rPr>
              <w:t>本项目拟将大模型融入超声视频超分辨率神经网络的训练过程，充分利用医学大模型的知识和能力对神经网络进行信息补充引导和优化目标指导，以缓解超分辨率任务中的病态问题，获得更优的超声视频超分辨率能力。</w:t>
            </w:r>
          </w:p>
          <w:p w14:paraId="49089310">
            <w:pPr>
              <w:widowControl/>
              <w:numPr>
                <w:ilvl w:val="0"/>
                <w:numId w:val="2"/>
              </w:numPr>
              <w:adjustRightInd w:val="0"/>
              <w:snapToGrid w:val="0"/>
              <w:jc w:val="left"/>
              <w:rPr>
                <w:rFonts w:ascii="宋体" w:hAnsi="宋体"/>
                <w:kern w:val="0"/>
              </w:rPr>
              <w:pPrChange w:id="44" w:author="几" w:date="2024-12-17T15:05:00Z">
                <w:pPr>
                  <w:widowControl/>
                  <w:numPr>
                    <w:ilvl w:val="0"/>
                    <w:numId w:val="1"/>
                  </w:numPr>
                  <w:adjustRightInd w:val="0"/>
                  <w:snapToGrid w:val="0"/>
                  <w:jc w:val="left"/>
                </w:pPr>
              </w:pPrChange>
            </w:pPr>
            <w:r>
              <w:rPr>
                <w:rFonts w:hint="eastAsia" w:ascii="宋体" w:hAnsi="宋体"/>
                <w:kern w:val="0"/>
              </w:rPr>
              <w:t>本项目拟利用医学大模型的分割能力，初步筛选粗粒度标签下的超声视频，在时序上重点关注病灶区域，避免视频中不存在病灶信息的帧对前列腺癌肿瘤分期分类器训练的干扰，同时将分割大模型的知识迁移到分类器中。</w:t>
            </w:r>
          </w:p>
          <w:p w14:paraId="15986A4B">
            <w:pPr>
              <w:widowControl/>
              <w:numPr>
                <w:ilvl w:val="0"/>
                <w:numId w:val="2"/>
              </w:numPr>
              <w:adjustRightInd w:val="0"/>
              <w:snapToGrid w:val="0"/>
              <w:jc w:val="left"/>
              <w:rPr>
                <w:rFonts w:ascii="宋体" w:hAnsi="宋体"/>
                <w:kern w:val="0"/>
              </w:rPr>
              <w:pPrChange w:id="45" w:author="几" w:date="2024-12-17T15:05:00Z">
                <w:pPr>
                  <w:widowControl/>
                  <w:numPr>
                    <w:ilvl w:val="0"/>
                    <w:numId w:val="1"/>
                  </w:numPr>
                  <w:adjustRightInd w:val="0"/>
                  <w:snapToGrid w:val="0"/>
                  <w:jc w:val="left"/>
                </w:pPr>
              </w:pPrChange>
            </w:pPr>
            <w:r>
              <w:rPr>
                <w:rFonts w:hint="eastAsia" w:ascii="宋体" w:hAnsi="宋体"/>
                <w:kern w:val="0"/>
              </w:rPr>
              <w:t>本项目拟对现有医学问答大语言模型进行微调以适配分类器提取的特征，能够基于此生成诊断报告和诊疗建议，实现诊断的高效化和智能化。</w:t>
            </w:r>
          </w:p>
        </w:tc>
      </w:tr>
      <w:tr w14:paraId="553EF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3" w:hRule="atLeast"/>
        </w:trPr>
        <w:tc>
          <w:tcPr>
            <w:tcW w:w="1146" w:type="dxa"/>
            <w:vAlign w:val="center"/>
          </w:tcPr>
          <w:p w14:paraId="243D5D9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作品的实际应用价值和现实意义</w:t>
            </w:r>
          </w:p>
        </w:tc>
        <w:tc>
          <w:tcPr>
            <w:tcW w:w="7602" w:type="dxa"/>
            <w:gridSpan w:val="7"/>
            <w:vAlign w:val="center"/>
          </w:tcPr>
          <w:p w14:paraId="613BFBFD">
            <w:pPr>
              <w:widowControl/>
              <w:numPr>
                <w:ilvl w:val="0"/>
                <w:numId w:val="3"/>
              </w:numPr>
              <w:adjustRightInd w:val="0"/>
              <w:snapToGrid w:val="0"/>
              <w:rPr>
                <w:rFonts w:ascii="宋体" w:hAnsi="宋体"/>
                <w:kern w:val="0"/>
              </w:rPr>
            </w:pPr>
            <w:r>
              <w:rPr>
                <w:rFonts w:hint="eastAsia" w:ascii="宋体" w:hAnsi="宋体"/>
                <w:kern w:val="0"/>
              </w:rPr>
              <w:t>提出针对稀疏标签和少数据的医疗任务训练方法</w:t>
            </w:r>
          </w:p>
          <w:p w14:paraId="52F54F46">
            <w:pPr>
              <w:widowControl/>
              <w:numPr>
                <w:ilvl w:val="0"/>
                <w:numId w:val="3"/>
              </w:numPr>
              <w:adjustRightInd w:val="0"/>
              <w:snapToGrid w:val="0"/>
              <w:rPr>
                <w:ins w:id="46" w:author="几" w:date="2024-12-17T21:09:00Z"/>
                <w:rFonts w:ascii="宋体" w:hAnsi="宋体"/>
                <w:kern w:val="0"/>
              </w:rPr>
            </w:pPr>
            <w:r>
              <w:rPr>
                <w:rFonts w:hint="eastAsia" w:ascii="宋体" w:hAnsi="宋体"/>
                <w:kern w:val="0"/>
              </w:rPr>
              <w:t>增强医疗模型和医生的协同能力</w:t>
            </w:r>
          </w:p>
          <w:p w14:paraId="62CE16B2">
            <w:pPr>
              <w:rPr>
                <w:del w:id="47" w:author="几" w:date="2024-12-17T21:09:00Z"/>
                <w:rFonts w:ascii="宋体" w:hAnsi="宋体"/>
                <w:kern w:val="0"/>
              </w:rPr>
            </w:pPr>
            <w:r>
              <w:rPr>
                <w:rFonts w:hint="eastAsia" w:ascii="宋体" w:hAnsi="宋体"/>
                <w:kern w:val="0"/>
              </w:rPr>
              <w:t>3、</w:t>
            </w:r>
          </w:p>
          <w:p w14:paraId="09A11538">
            <w:pPr>
              <w:spacing w:before="120" w:beforeAutospacing="0" w:after="120" w:afterAutospacing="0" w:line="400" w:lineRule="atLeast"/>
              <w:ind w:firstLineChars="200"/>
              <w:textAlignment w:val="center"/>
              <w:pPrChange w:id="48" w:author="几" w:date="2024-12-17T21:15:00Z">
                <w:pPr>
                  <w:pStyle w:val="2"/>
                  <w:spacing w:before="120" w:beforeAutospacing="0" w:after="120" w:afterAutospacing="0" w:line="400" w:lineRule="atLeast"/>
                  <w:ind w:firstLine="420" w:firstLineChars="200"/>
                  <w:textAlignment w:val="center"/>
                </w:pPr>
              </w:pPrChange>
            </w:pPr>
            <w:r>
              <w:rPr>
                <w:rFonts w:hint="eastAsia"/>
              </w:rPr>
              <w:t>提高医疗模型在针对超声图像辅助前列腺癌肿瘤分期预测的准确率</w:t>
            </w:r>
          </w:p>
          <w:p w14:paraId="66CE6261">
            <w:pPr>
              <w:rPr>
                <w:ins w:id="49" w:author="几" w:date="2024-12-17T15:08:00Z"/>
                <w:b/>
                <w:bCs/>
              </w:rPr>
            </w:pPr>
            <w:r>
              <w:rPr>
                <w:bCs/>
              </w:rPr>
              <w:t>4</w:t>
            </w:r>
            <w:r>
              <w:rPr>
                <w:rFonts w:hint="eastAsia"/>
                <w:bCs/>
              </w:rPr>
              <w:t>、</w:t>
            </w:r>
            <w:ins w:id="50" w:author="几" w:date="2024-12-17T15:08:00Z">
              <w:r>
                <w:rPr>
                  <w:rFonts w:hint="eastAsia" w:ascii="宋体" w:hAnsi="宋体"/>
                  <w:kern w:val="0"/>
                </w:rPr>
                <w:t>提出</w:t>
              </w:r>
            </w:ins>
            <w:ins w:id="51" w:author="几" w:date="2024-12-17T15:09:00Z">
              <w:r>
                <w:rPr>
                  <w:rFonts w:hint="eastAsia" w:ascii="宋体" w:hAnsi="宋体"/>
                  <w:kern w:val="0"/>
                </w:rPr>
                <w:t>一种</w:t>
              </w:r>
            </w:ins>
            <w:ins w:id="52" w:author="几" w:date="2024-12-17T15:08:00Z">
              <w:r>
                <w:rPr>
                  <w:rFonts w:hint="eastAsia" w:ascii="宋体" w:hAnsi="宋体"/>
                  <w:kern w:val="0"/>
                </w:rPr>
                <w:t>训练范式：结合分割模型前处理</w:t>
              </w:r>
            </w:ins>
            <w:ins w:id="53" w:author="几" w:date="2024-12-17T15:08:00Z">
              <w:r>
                <w:rPr>
                  <w:rFonts w:ascii="宋体" w:hAnsi="宋体"/>
                  <w:kern w:val="0"/>
                </w:rPr>
                <w:t>-少样本预训练模型-结合基础医疗大模型后处理。</w:t>
              </w:r>
            </w:ins>
          </w:p>
          <w:p w14:paraId="04C8CE61">
            <w:pPr>
              <w:widowControl/>
              <w:numPr>
                <w:ilvl w:val="255"/>
                <w:numId w:val="0"/>
              </w:numPr>
              <w:adjustRightInd w:val="0"/>
              <w:snapToGrid w:val="0"/>
              <w:rPr>
                <w:rFonts w:ascii="宋体" w:hAnsi="宋体"/>
                <w:kern w:val="0"/>
              </w:rPr>
              <w:pPrChange w:id="54" w:author="几" w:date="2024-12-17T15:09:00Z">
                <w:pPr>
                  <w:widowControl/>
                  <w:numPr>
                    <w:ilvl w:val="0"/>
                    <w:numId w:val="3"/>
                  </w:numPr>
                  <w:adjustRightInd w:val="0"/>
                  <w:snapToGrid w:val="0"/>
                </w:pPr>
              </w:pPrChange>
            </w:pPr>
          </w:p>
        </w:tc>
      </w:tr>
      <w:tr w14:paraId="79BF1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1" w:hRule="atLeast"/>
        </w:trPr>
        <w:tc>
          <w:tcPr>
            <w:tcW w:w="1146" w:type="dxa"/>
            <w:vAlign w:val="center"/>
          </w:tcPr>
          <w:p w14:paraId="6AB4444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项目当前进展情况</w:t>
            </w:r>
          </w:p>
        </w:tc>
        <w:tc>
          <w:tcPr>
            <w:tcW w:w="7602" w:type="dxa"/>
            <w:gridSpan w:val="7"/>
            <w:vAlign w:val="center"/>
          </w:tcPr>
          <w:p w14:paraId="0F366576">
            <w:pPr>
              <w:widowControl/>
              <w:numPr>
                <w:ilvl w:val="0"/>
                <w:numId w:val="4"/>
              </w:numPr>
              <w:adjustRightInd w:val="0"/>
              <w:snapToGrid w:val="0"/>
              <w:rPr>
                <w:rFonts w:ascii="宋体" w:hAnsi="宋体"/>
                <w:kern w:val="0"/>
              </w:rPr>
            </w:pPr>
            <w:r>
              <w:rPr>
                <w:rFonts w:hint="eastAsia" w:ascii="宋体" w:hAnsi="宋体"/>
                <w:kern w:val="0"/>
              </w:rPr>
              <w:t>做好了基本前期调研，对国内外研究状况有一定了解</w:t>
            </w:r>
          </w:p>
          <w:p w14:paraId="20ABCC08">
            <w:pPr>
              <w:widowControl/>
              <w:numPr>
                <w:ilvl w:val="0"/>
                <w:numId w:val="4"/>
              </w:numPr>
              <w:adjustRightInd w:val="0"/>
              <w:snapToGrid w:val="0"/>
              <w:rPr>
                <w:rFonts w:ascii="宋体" w:hAnsi="宋体"/>
                <w:kern w:val="0"/>
              </w:rPr>
            </w:pPr>
            <w:r>
              <w:rPr>
                <w:rFonts w:hint="eastAsia" w:ascii="宋体" w:hAnsi="宋体"/>
                <w:kern w:val="0"/>
              </w:rPr>
              <w:t>调通基本的图像-文本预训练模型</w:t>
            </w:r>
          </w:p>
          <w:p w14:paraId="731BD0C5">
            <w:pPr>
              <w:widowControl/>
              <w:numPr>
                <w:ilvl w:val="0"/>
                <w:numId w:val="4"/>
              </w:numPr>
              <w:adjustRightInd w:val="0"/>
              <w:snapToGrid w:val="0"/>
              <w:rPr>
                <w:ins w:id="55" w:author="几" w:date="2024-12-17T15:09:00Z"/>
                <w:rFonts w:ascii="宋体" w:hAnsi="宋体"/>
                <w:kern w:val="0"/>
              </w:rPr>
            </w:pPr>
            <w:r>
              <w:rPr>
                <w:rFonts w:hint="eastAsia" w:ascii="宋体" w:hAnsi="宋体"/>
                <w:kern w:val="0"/>
              </w:rPr>
              <w:t>收集、整理好了基本的数据集</w:t>
            </w:r>
          </w:p>
          <w:p w14:paraId="37C6D589">
            <w:pPr>
              <w:widowControl/>
              <w:numPr>
                <w:ilvl w:val="0"/>
                <w:numId w:val="4"/>
              </w:numPr>
              <w:adjustRightInd w:val="0"/>
              <w:snapToGrid w:val="0"/>
              <w:rPr>
                <w:rFonts w:ascii="宋体" w:hAnsi="宋体"/>
                <w:kern w:val="0"/>
              </w:rPr>
            </w:pPr>
            <w:ins w:id="56" w:author="几" w:date="2024-12-17T15:09:00Z">
              <w:r>
                <w:rPr>
                  <w:rFonts w:hint="eastAsia"/>
                </w:rPr>
                <w:t>对任务处理流程有清晰认知，包括前处理、分类、后处理模块的设计已经初有设计。</w:t>
              </w:r>
            </w:ins>
          </w:p>
          <w:p w14:paraId="3542CE26">
            <w:pPr>
              <w:widowControl/>
              <w:numPr>
                <w:ilvl w:val="0"/>
                <w:numId w:val="4"/>
              </w:numPr>
              <w:adjustRightInd w:val="0"/>
              <w:snapToGrid w:val="0"/>
              <w:rPr>
                <w:rFonts w:ascii="宋体" w:hAnsi="宋体"/>
                <w:kern w:val="0"/>
              </w:rPr>
            </w:pPr>
            <w:r>
              <w:rPr>
                <w:rFonts w:hint="eastAsia" w:ascii="宋体" w:hAnsi="宋体"/>
                <w:kern w:val="0"/>
              </w:rPr>
              <w:t>找好了针对分割的医疗大模型和基础医疗大模型</w:t>
            </w:r>
          </w:p>
          <w:p w14:paraId="34EE5EF6">
            <w:pPr>
              <w:widowControl/>
              <w:numPr>
                <w:ilvl w:val="0"/>
                <w:numId w:val="4"/>
              </w:numPr>
              <w:adjustRightInd w:val="0"/>
              <w:snapToGrid w:val="0"/>
              <w:rPr>
                <w:rFonts w:ascii="宋体" w:hAnsi="宋体"/>
                <w:kern w:val="0"/>
              </w:rPr>
            </w:pPr>
            <w:r>
              <w:rPr>
                <w:rFonts w:hint="eastAsia" w:ascii="宋体" w:hAnsi="宋体"/>
                <w:kern w:val="0"/>
              </w:rPr>
              <w:t>和同济第十附属医院合作获得了6</w:t>
            </w:r>
            <w:r>
              <w:rPr>
                <w:rFonts w:ascii="宋体" w:hAnsi="宋体"/>
                <w:kern w:val="0"/>
              </w:rPr>
              <w:t>00+</w:t>
            </w:r>
            <w:r>
              <w:rPr>
                <w:rFonts w:hint="eastAsia" w:ascii="宋体" w:hAnsi="宋体"/>
                <w:kern w:val="0"/>
              </w:rPr>
              <w:t>组病人数据，数据为视频，帧数在4</w:t>
            </w:r>
            <w:r>
              <w:rPr>
                <w:rFonts w:ascii="宋体" w:hAnsi="宋体"/>
                <w:kern w:val="0"/>
              </w:rPr>
              <w:t>0-500</w:t>
            </w:r>
            <w:r>
              <w:rPr>
                <w:rFonts w:hint="eastAsia" w:ascii="宋体" w:hAnsi="宋体"/>
                <w:kern w:val="0"/>
              </w:rPr>
              <w:t>不等。并且将继续深入合作，从医院获得医生对模型的评价反馈。</w:t>
            </w:r>
          </w:p>
          <w:p w14:paraId="158E82A6">
            <w:pPr>
              <w:widowControl/>
              <w:adjustRightInd w:val="0"/>
              <w:snapToGrid w:val="0"/>
              <w:rPr>
                <w:rFonts w:ascii="宋体" w:hAnsi="宋体"/>
                <w:kern w:val="0"/>
              </w:rPr>
            </w:pPr>
          </w:p>
        </w:tc>
      </w:tr>
      <w:tr w14:paraId="2E2F1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8" w:hRule="atLeast"/>
        </w:trPr>
        <w:tc>
          <w:tcPr>
            <w:tcW w:w="1146" w:type="dxa"/>
            <w:vAlign w:val="center"/>
          </w:tcPr>
          <w:p w14:paraId="32913B5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项目后期进度规划</w:t>
            </w:r>
          </w:p>
        </w:tc>
        <w:tc>
          <w:tcPr>
            <w:tcW w:w="7602" w:type="dxa"/>
            <w:gridSpan w:val="7"/>
            <w:vAlign w:val="center"/>
          </w:tcPr>
          <w:p w14:paraId="5DDF3B0D">
            <w:pPr>
              <w:pStyle w:val="2"/>
              <w:spacing w:before="120" w:beforeAutospacing="0" w:after="120" w:afterAutospacing="0" w:line="400" w:lineRule="atLeast"/>
              <w:textAlignment w:val="center"/>
              <w:rPr>
                <w:b w:val="0"/>
                <w:bCs w:val="0"/>
              </w:rPr>
            </w:pPr>
            <w:r>
              <w:rPr>
                <w:rFonts w:hint="eastAsia"/>
                <w:b w:val="0"/>
                <w:bCs w:val="0"/>
              </w:rPr>
              <w:t>第一阶段：（2024.12-2025.1）  阅读论文，研究现有方法</w:t>
            </w:r>
          </w:p>
          <w:p w14:paraId="4DD643F4">
            <w:pPr>
              <w:pStyle w:val="2"/>
              <w:spacing w:before="120" w:beforeAutospacing="0" w:after="120" w:afterAutospacing="0" w:line="400" w:lineRule="atLeast"/>
              <w:textAlignment w:val="center"/>
              <w:rPr>
                <w:b w:val="0"/>
                <w:bCs w:val="0"/>
              </w:rPr>
            </w:pPr>
            <w:r>
              <w:rPr>
                <w:rFonts w:hint="eastAsia"/>
                <w:b w:val="0"/>
                <w:bCs w:val="0"/>
              </w:rPr>
              <w:t>第二阶段：（2025.1-2025.2）   前处理训练，数据集收集，模型复现</w:t>
            </w:r>
          </w:p>
          <w:p w14:paraId="108A6BB1">
            <w:pPr>
              <w:pStyle w:val="2"/>
              <w:spacing w:before="120" w:beforeAutospacing="0" w:after="120" w:afterAutospacing="0" w:line="400" w:lineRule="atLeast"/>
              <w:textAlignment w:val="center"/>
              <w:rPr>
                <w:b w:val="0"/>
                <w:bCs w:val="0"/>
              </w:rPr>
            </w:pPr>
            <w:r>
              <w:rPr>
                <w:rFonts w:hint="eastAsia"/>
                <w:b w:val="0"/>
                <w:bCs w:val="0"/>
              </w:rPr>
              <w:t>第三阶段：（2025.2-2025.4）   模型搭建，算法设计，微调模型</w:t>
            </w:r>
          </w:p>
          <w:p w14:paraId="1AFA94ED">
            <w:pPr>
              <w:pStyle w:val="2"/>
              <w:spacing w:before="120" w:beforeAutospacing="0" w:after="120" w:afterAutospacing="0" w:line="400" w:lineRule="atLeast"/>
              <w:textAlignment w:val="center"/>
              <w:rPr>
                <w:b w:val="0"/>
                <w:bCs w:val="0"/>
              </w:rPr>
            </w:pPr>
            <w:r>
              <w:rPr>
                <w:rFonts w:hint="eastAsia"/>
                <w:b w:val="0"/>
                <w:bCs w:val="0"/>
              </w:rPr>
              <w:t xml:space="preserve">第四阶段：（2025.4-2025.5） </w:t>
            </w:r>
            <w:ins w:id="57" w:author="几" w:date="2024-12-17T15:10:00Z">
              <w:r>
                <w:rPr>
                  <w:rFonts w:hint="eastAsia"/>
                  <w:b w:val="0"/>
                  <w:bCs w:val="0"/>
                </w:rPr>
                <w:t xml:space="preserve"> </w:t>
              </w:r>
            </w:ins>
            <w:ins w:id="58" w:author="Zhangkai NI" w:date="2024-12-17T14:03:00Z">
              <w:del w:id="59" w:author="几" w:date="2024-12-17T15:10:00Z">
                <w:r>
                  <w:rPr>
                    <w:b w:val="0"/>
                    <w:bCs w:val="0"/>
                  </w:rPr>
                  <w:delText xml:space="preserve"> </w:delText>
                </w:r>
              </w:del>
            </w:ins>
            <w:r>
              <w:rPr>
                <w:rFonts w:hint="eastAsia"/>
                <w:b w:val="0"/>
                <w:bCs w:val="0"/>
              </w:rPr>
              <w:t xml:space="preserve"> 应用平台开发，落地</w:t>
            </w:r>
          </w:p>
          <w:p w14:paraId="09C0FE43">
            <w:pPr>
              <w:widowControl/>
              <w:adjustRightInd w:val="0"/>
              <w:snapToGrid w:val="0"/>
              <w:jc w:val="center"/>
              <w:rPr>
                <w:rFonts w:ascii="宋体" w:hAnsi="宋体"/>
                <w:kern w:val="0"/>
              </w:rPr>
            </w:pPr>
          </w:p>
        </w:tc>
      </w:tr>
      <w:tr w14:paraId="5DFA2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146" w:type="dxa"/>
            <w:vAlign w:val="center"/>
          </w:tcPr>
          <w:p w14:paraId="5FF0E4B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预期成果展示方式</w:t>
            </w:r>
          </w:p>
        </w:tc>
        <w:tc>
          <w:tcPr>
            <w:tcW w:w="7602" w:type="dxa"/>
            <w:gridSpan w:val="7"/>
            <w:vAlign w:val="center"/>
          </w:tcPr>
          <w:p w14:paraId="3783FFD3">
            <w:pPr>
              <w:widowControl/>
              <w:numPr>
                <w:ilvl w:val="0"/>
                <w:numId w:val="5"/>
              </w:numPr>
              <w:adjustRightInd w:val="0"/>
              <w:snapToGrid w:val="0"/>
              <w:rPr>
                <w:rFonts w:ascii="宋体" w:hAnsi="宋体"/>
                <w:kern w:val="0"/>
              </w:rPr>
            </w:pPr>
            <w:ins w:id="60" w:author="几" w:date="2024-12-17T14:46:00Z">
              <w:r>
                <w:rPr>
                  <w:rFonts w:hint="eastAsia" w:ascii="宋体" w:hAnsi="宋体"/>
                  <w:kern w:val="0"/>
                </w:rPr>
                <w:t>模型的设计和使用，获得相关医学临床部门的评价。</w:t>
              </w:r>
            </w:ins>
            <w:del w:id="61" w:author="几" w:date="2024-12-17T14:46:00Z">
              <w:r>
                <w:rPr>
                  <w:rFonts w:hint="eastAsia" w:ascii="宋体" w:hAnsi="宋体"/>
                  <w:kern w:val="0"/>
                </w:rPr>
                <w:delText>模型的设计和使用</w:delText>
              </w:r>
            </w:del>
          </w:p>
          <w:p w14:paraId="7DE13795">
            <w:pPr>
              <w:widowControl/>
              <w:numPr>
                <w:ilvl w:val="0"/>
                <w:numId w:val="5"/>
              </w:numPr>
              <w:adjustRightInd w:val="0"/>
              <w:snapToGrid w:val="0"/>
              <w:rPr>
                <w:rFonts w:ascii="宋体" w:hAnsi="宋体"/>
                <w:kern w:val="0"/>
              </w:rPr>
            </w:pPr>
            <w:r>
              <w:rPr>
                <w:rFonts w:hint="eastAsia" w:ascii="宋体" w:hAnsi="宋体"/>
                <w:kern w:val="0"/>
              </w:rPr>
              <w:t>应用平台的开发和落地</w:t>
            </w:r>
            <w:ins w:id="62" w:author="几" w:date="2024-12-17T14:46:00Z">
              <w:r>
                <w:rPr>
                  <w:rFonts w:hint="eastAsia" w:ascii="宋体" w:hAnsi="宋体"/>
                  <w:kern w:val="0"/>
                </w:rPr>
                <w:t>，可视化的展示</w:t>
              </w:r>
            </w:ins>
            <w:ins w:id="63" w:author="几" w:date="2024-12-17T14:47:00Z">
              <w:r>
                <w:rPr>
                  <w:rFonts w:hint="eastAsia" w:ascii="宋体" w:hAnsi="宋体"/>
                  <w:kern w:val="0"/>
                </w:rPr>
                <w:t>模型的效果和诊断的内容。</w:t>
              </w:r>
            </w:ins>
          </w:p>
        </w:tc>
      </w:tr>
      <w:tr w14:paraId="23A4A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146" w:type="dxa"/>
            <w:vAlign w:val="center"/>
          </w:tcPr>
          <w:p w14:paraId="5FDDB85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当前国内外同类课题研究水平概述</w:t>
            </w:r>
          </w:p>
        </w:tc>
        <w:tc>
          <w:tcPr>
            <w:tcW w:w="7602" w:type="dxa"/>
            <w:gridSpan w:val="7"/>
            <w:vAlign w:val="center"/>
          </w:tcPr>
          <w:p w14:paraId="7475AE79">
            <w:pPr>
              <w:pStyle w:val="6"/>
              <w:widowControl/>
              <w:rPr>
                <w:ins w:id="64" w:author="几" w:date="2024-12-17T15:06:00Z"/>
                <w:rFonts w:ascii="宋体" w:hAnsi="宋体"/>
                <w:sz w:val="21"/>
                <w:rPrChange w:id="65" w:author="几" w:date="2024-12-17T15:06:00Z">
                  <w:rPr>
                    <w:ins w:id="66" w:author="几" w:date="2024-12-17T15:06:00Z"/>
                  </w:rPr>
                </w:rPrChange>
              </w:rPr>
            </w:pPr>
            <w:ins w:id="67" w:author="几" w:date="2024-12-17T15:06:00Z">
              <w:r>
                <w:rPr>
                  <w:rFonts w:ascii="宋体" w:hAnsi="宋体"/>
                  <w:sz w:val="21"/>
                  <w:rPrChange w:id="68" w:author="几" w:date="2024-12-17T15:06:00Z">
                    <w:rPr/>
                  </w:rPrChange>
                </w:rPr>
                <w:t>当前，基于深度学习的方法在前列腺肿瘤分期预测中已取得显著进展，但仍存在诸多不足：</w:t>
              </w:r>
            </w:ins>
          </w:p>
          <w:p w14:paraId="0894C35F">
            <w:pPr>
              <w:widowControl/>
              <w:numPr>
                <w:ilvl w:val="0"/>
                <w:numId w:val="7"/>
                <w:ins w:id="70" w:author="几" w:date="2024-12-17T15:06:00Z"/>
              </w:numPr>
              <w:adjustRightInd w:val="0"/>
              <w:snapToGrid w:val="0"/>
              <w:spacing w:beforeAutospacing="0" w:afterAutospacing="0"/>
              <w:ind w:left="0" w:firstLine="0"/>
              <w:rPr>
                <w:ins w:id="71" w:author="几" w:date="2024-12-17T15:06:00Z"/>
                <w:rFonts w:ascii="宋体" w:hAnsi="宋体"/>
                <w:kern w:val="0"/>
                <w:rPrChange w:id="72" w:author="几" w:date="2024-12-17T15:06:00Z">
                  <w:rPr>
                    <w:ins w:id="73" w:author="几" w:date="2024-12-17T15:06:00Z"/>
                  </w:rPr>
                </w:rPrChange>
              </w:rPr>
              <w:pPrChange w:id="69" w:author="几" w:date="2024-12-17T15:06:00Z">
                <w:pPr>
                  <w:widowControl/>
                  <w:numPr>
                    <w:ilvl w:val="0"/>
                    <w:numId w:val="6"/>
                  </w:numPr>
                  <w:spacing w:beforeAutospacing="1" w:afterAutospacing="1"/>
                  <w:ind w:left="720" w:hanging="360"/>
                </w:pPr>
              </w:pPrChange>
            </w:pPr>
            <w:ins w:id="74" w:author="几" w:date="2024-12-17T15:06:00Z">
              <w:r>
                <w:rPr>
                  <w:rFonts w:ascii="宋体" w:hAnsi="宋体"/>
                  <w:kern w:val="0"/>
                  <w:rPrChange w:id="75" w:author="几" w:date="2024-12-17T15:06:00Z">
                    <w:rPr/>
                  </w:rPrChange>
                </w:rPr>
                <w:t>深度学习模型高度依赖大规模标注数据，而医学影像的标注成本高、数据稀缺，影响模型泛化能力；</w:t>
              </w:r>
            </w:ins>
          </w:p>
          <w:p w14:paraId="51DACB8D">
            <w:pPr>
              <w:widowControl/>
              <w:numPr>
                <w:ilvl w:val="0"/>
                <w:numId w:val="7"/>
                <w:ins w:id="77" w:author="几" w:date="2024-12-17T15:06:00Z"/>
              </w:numPr>
              <w:adjustRightInd w:val="0"/>
              <w:snapToGrid w:val="0"/>
              <w:spacing w:beforeAutospacing="0" w:afterAutospacing="0"/>
              <w:ind w:left="0" w:firstLine="0"/>
              <w:rPr>
                <w:ins w:id="78" w:author="几" w:date="2024-12-17T15:06:00Z"/>
                <w:rFonts w:ascii="宋体" w:hAnsi="宋体"/>
                <w:kern w:val="0"/>
                <w:rPrChange w:id="79" w:author="几" w:date="2024-12-17T15:06:00Z">
                  <w:rPr>
                    <w:ins w:id="80" w:author="几" w:date="2024-12-17T15:06:00Z"/>
                  </w:rPr>
                </w:rPrChange>
              </w:rPr>
              <w:pPrChange w:id="76" w:author="几" w:date="2024-12-17T15:06:00Z">
                <w:pPr>
                  <w:widowControl/>
                  <w:numPr>
                    <w:ilvl w:val="0"/>
                    <w:numId w:val="6"/>
                  </w:numPr>
                  <w:spacing w:beforeAutospacing="1" w:afterAutospacing="1"/>
                  <w:ind w:left="720" w:hanging="360"/>
                </w:pPr>
              </w:pPrChange>
            </w:pPr>
            <w:ins w:id="81" w:author="几" w:date="2024-12-17T15:06:00Z">
              <w:r>
                <w:rPr>
                  <w:rFonts w:ascii="宋体" w:hAnsi="宋体"/>
                  <w:kern w:val="0"/>
                  <w:rPrChange w:id="82" w:author="几" w:date="2024-12-17T15:06:00Z">
                    <w:rPr/>
                  </w:rPrChange>
                </w:rPr>
                <w:t>大部分深度学习模型具备</w:t>
              </w:r>
            </w:ins>
            <w:ins w:id="83" w:author="几" w:date="2024-12-17T15:06:00Z">
              <w:r>
                <w:rPr>
                  <w:rFonts w:ascii="宋体" w:hAnsi="宋体"/>
                  <w:kern w:val="0"/>
                  <w:rPrChange w:id="84" w:author="几" w:date="2024-12-17T15:06:00Z">
                    <w:rPr/>
                  </w:rPrChange>
                </w:rPr>
                <w:t>“</w:t>
              </w:r>
            </w:ins>
            <w:ins w:id="85" w:author="几" w:date="2024-12-17T15:06:00Z">
              <w:r>
                <w:rPr>
                  <w:rFonts w:ascii="宋体" w:hAnsi="宋体"/>
                  <w:kern w:val="0"/>
                  <w:rPrChange w:id="86" w:author="几" w:date="2024-12-17T15:06:00Z">
                    <w:rPr/>
                  </w:rPrChange>
                </w:rPr>
                <w:t>黑箱</w:t>
              </w:r>
            </w:ins>
            <w:ins w:id="87" w:author="几" w:date="2024-12-17T15:06:00Z">
              <w:r>
                <w:rPr>
                  <w:rFonts w:ascii="宋体" w:hAnsi="宋体"/>
                  <w:kern w:val="0"/>
                  <w:rPrChange w:id="88" w:author="几" w:date="2024-12-17T15:06:00Z">
                    <w:rPr/>
                  </w:rPrChange>
                </w:rPr>
                <w:t>”</w:t>
              </w:r>
            </w:ins>
            <w:ins w:id="89" w:author="几" w:date="2024-12-17T15:06:00Z">
              <w:r>
                <w:rPr>
                  <w:rFonts w:ascii="宋体" w:hAnsi="宋体"/>
                  <w:kern w:val="0"/>
                  <w:rPrChange w:id="90" w:author="几" w:date="2024-12-17T15:06:00Z">
                    <w:rPr/>
                  </w:rPrChange>
                </w:rPr>
                <w:t>特性，缺乏可解释性，使得临床医生难以理解其决策过程，限制了实际应用；</w:t>
              </w:r>
            </w:ins>
          </w:p>
          <w:p w14:paraId="7DC86034">
            <w:pPr>
              <w:widowControl/>
              <w:numPr>
                <w:ilvl w:val="0"/>
                <w:numId w:val="7"/>
                <w:ins w:id="92" w:author="几" w:date="2024-12-17T15:06:00Z"/>
              </w:numPr>
              <w:adjustRightInd w:val="0"/>
              <w:snapToGrid w:val="0"/>
              <w:spacing w:beforeAutospacing="0" w:afterAutospacing="0"/>
              <w:ind w:left="0" w:firstLine="0"/>
              <w:rPr>
                <w:ins w:id="93" w:author="几" w:date="2024-12-17T15:06:00Z"/>
                <w:rFonts w:ascii="宋体" w:hAnsi="宋体"/>
                <w:kern w:val="0"/>
                <w:rPrChange w:id="94" w:author="几" w:date="2024-12-17T15:06:00Z">
                  <w:rPr>
                    <w:ins w:id="95" w:author="几" w:date="2024-12-17T15:06:00Z"/>
                  </w:rPr>
                </w:rPrChange>
              </w:rPr>
              <w:pPrChange w:id="91" w:author="几" w:date="2024-12-17T15:06:00Z">
                <w:pPr>
                  <w:widowControl/>
                  <w:numPr>
                    <w:ilvl w:val="0"/>
                    <w:numId w:val="6"/>
                  </w:numPr>
                  <w:spacing w:beforeAutospacing="1" w:afterAutospacing="1"/>
                  <w:ind w:left="720" w:hanging="360"/>
                </w:pPr>
              </w:pPrChange>
            </w:pPr>
            <w:ins w:id="96" w:author="几" w:date="2024-12-17T15:06:00Z">
              <w:r>
                <w:rPr>
                  <w:rFonts w:ascii="宋体" w:hAnsi="宋体"/>
                  <w:kern w:val="0"/>
                  <w:rPrChange w:id="97" w:author="几" w:date="2024-12-17T15:06:00Z">
                    <w:rPr/>
                  </w:rPrChange>
                </w:rPr>
                <w:t>现有方法在处理超声影像时，常忽略图像质量问题及多模态信息的融合，导致模型在噪声干扰与低分辨率条件下表现欠佳。</w:t>
              </w:r>
            </w:ins>
          </w:p>
          <w:p w14:paraId="4F67F75B">
            <w:pPr>
              <w:widowControl/>
              <w:adjustRightInd w:val="0"/>
              <w:snapToGrid w:val="0"/>
              <w:rPr>
                <w:del w:id="98" w:author="几" w:date="2024-12-17T15:06:00Z"/>
                <w:rFonts w:ascii="宋体" w:hAnsi="宋体"/>
                <w:kern w:val="0"/>
              </w:rPr>
            </w:pPr>
          </w:p>
          <w:p w14:paraId="00F6C449">
            <w:pPr>
              <w:widowControl/>
              <w:adjustRightInd w:val="0"/>
              <w:snapToGrid w:val="0"/>
              <w:ind w:firstLine="420" w:firstLineChars="200"/>
              <w:rPr>
                <w:del w:id="99" w:author="几" w:date="2024-12-17T15:06:00Z"/>
                <w:rFonts w:ascii="宋体" w:hAnsi="宋体"/>
                <w:kern w:val="0"/>
              </w:rPr>
            </w:pPr>
            <w:del w:id="100" w:author="几" w:date="2024-12-17T15:06:00Z">
              <w:r>
                <w:rPr>
                  <w:rFonts w:hint="eastAsia" w:ascii="宋体" w:hAnsi="宋体"/>
                  <w:kern w:val="0"/>
                </w:rPr>
                <w:delText>现有的基于深度学习的方法在前列腺肿瘤分期预测中取得了显著进展，但现有方法仍存在一定的不足。首先，深度学习模型依赖</w:delText>
              </w:r>
            </w:del>
            <w:del w:id="101" w:author="几" w:date="2024-12-17T15:06:00Z">
              <w:r>
                <w:rPr>
                  <w:rFonts w:hint="eastAsia" w:ascii="宋体" w:hAnsi="宋体"/>
                  <w:b/>
                  <w:bCs/>
                  <w:kern w:val="0"/>
                </w:rPr>
                <w:delText>大量标注数据</w:delText>
              </w:r>
            </w:del>
            <w:del w:id="102" w:author="几" w:date="2024-12-17T15:06:00Z">
              <w:r>
                <w:rPr>
                  <w:rFonts w:hint="eastAsia" w:ascii="宋体" w:hAnsi="宋体"/>
                  <w:kern w:val="0"/>
                </w:rPr>
                <w:delText>，而医学影像的获取和标注过程既费时又昂贵，尤其是在</w:delText>
              </w:r>
            </w:del>
            <w:del w:id="103" w:author="几" w:date="2024-12-17T15:06:00Z">
              <w:r>
                <w:rPr>
                  <w:rFonts w:hint="eastAsia" w:ascii="宋体" w:hAnsi="宋体"/>
                  <w:b/>
                  <w:bCs/>
                  <w:kern w:val="0"/>
                </w:rPr>
                <w:delText>数据稀缺</w:delText>
              </w:r>
            </w:del>
            <w:del w:id="104" w:author="几" w:date="2024-12-17T15:06:00Z">
              <w:r>
                <w:rPr>
                  <w:rFonts w:hint="eastAsia" w:ascii="宋体" w:hAnsi="宋体"/>
                  <w:kern w:val="0"/>
                </w:rPr>
                <w:delText>的情况下，模型的泛化能力可能受到限制。其次，许多深度学习模型具有“黑箱”特性，缺乏足够的可解释性，使得</w:delText>
              </w:r>
            </w:del>
            <w:del w:id="105" w:author="几" w:date="2024-12-17T15:06:00Z">
              <w:r>
                <w:rPr>
                  <w:rFonts w:hint="eastAsia" w:ascii="宋体" w:hAnsi="宋体"/>
                  <w:b/>
                  <w:bCs/>
                  <w:kern w:val="0"/>
                  <w:rPrChange w:id="106" w:author="几" w:date="2024-12-17T14:43:00Z">
                    <w:rPr>
                      <w:rFonts w:hint="eastAsia" w:ascii="宋体" w:hAnsi="宋体"/>
                      <w:kern w:val="0"/>
                    </w:rPr>
                  </w:rPrChange>
                </w:rPr>
                <w:delText>医生难以理解模型的决策过程</w:delText>
              </w:r>
            </w:del>
            <w:del w:id="107" w:author="几" w:date="2024-12-17T15:06:00Z">
              <w:r>
                <w:rPr>
                  <w:rFonts w:hint="eastAsia" w:ascii="宋体" w:hAnsi="宋体"/>
                  <w:kern w:val="0"/>
                </w:rPr>
                <w:delText>，进而限制了其在临床中的广泛应用。此外，现有方法在处理超声图像时，常常忽视图像质量问题和多模态信息的融合，导致模型在噪声干扰和图像分辨率较低的情况下表现欠佳。</w:delText>
              </w:r>
            </w:del>
          </w:p>
          <w:p w14:paraId="37C9F5DA">
            <w:pPr>
              <w:widowControl/>
              <w:adjustRightInd w:val="0"/>
              <w:snapToGrid w:val="0"/>
              <w:rPr>
                <w:rFonts w:ascii="仿宋" w:hAnsi="仿宋" w:eastAsia="仿宋"/>
                <w:kern w:val="0"/>
                <w:sz w:val="24"/>
                <w:szCs w:val="24"/>
              </w:rPr>
            </w:pPr>
          </w:p>
        </w:tc>
      </w:tr>
    </w:tbl>
    <w:p w14:paraId="4C482155">
      <w:pPr>
        <w:widowControl/>
        <w:jc w:val="left"/>
        <w:rPr>
          <w:rFonts w:ascii="仿宋" w:hAnsi="仿宋" w:eastAsia="仿宋"/>
          <w:sz w:val="30"/>
          <w:szCs w:val="30"/>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0000000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5D1DD"/>
    <w:multiLevelType w:val="singleLevel"/>
    <w:tmpl w:val="A605D1DD"/>
    <w:lvl w:ilvl="0" w:tentative="0">
      <w:start w:val="1"/>
      <w:numFmt w:val="decimal"/>
      <w:suff w:val="nothing"/>
      <w:lvlText w:val="%1、"/>
      <w:lvlJc w:val="left"/>
    </w:lvl>
  </w:abstractNum>
  <w:abstractNum w:abstractNumId="1">
    <w:nsid w:val="E605E4B2"/>
    <w:multiLevelType w:val="multilevel"/>
    <w:tmpl w:val="E605E4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CB003F2"/>
    <w:multiLevelType w:val="singleLevel"/>
    <w:tmpl w:val="ECB003F2"/>
    <w:lvl w:ilvl="0" w:tentative="0">
      <w:start w:val="1"/>
      <w:numFmt w:val="decimal"/>
      <w:suff w:val="nothing"/>
      <w:lvlText w:val="%1、"/>
      <w:lvlJc w:val="left"/>
    </w:lvl>
  </w:abstractNum>
  <w:abstractNum w:abstractNumId="3">
    <w:nsid w:val="4F7DFF30"/>
    <w:multiLevelType w:val="singleLevel"/>
    <w:tmpl w:val="4F7DFF30"/>
    <w:lvl w:ilvl="0" w:tentative="0">
      <w:start w:val="1"/>
      <w:numFmt w:val="decimal"/>
      <w:suff w:val="nothing"/>
      <w:lvlText w:val="%1、"/>
      <w:lvlJc w:val="left"/>
    </w:lvl>
  </w:abstractNum>
  <w:abstractNum w:abstractNumId="4">
    <w:nsid w:val="6B0BA9CB"/>
    <w:multiLevelType w:val="singleLevel"/>
    <w:tmpl w:val="6B0BA9CB"/>
    <w:lvl w:ilvl="0" w:tentative="0">
      <w:start w:val="1"/>
      <w:numFmt w:val="decimal"/>
      <w:suff w:val="nothing"/>
      <w:lvlText w:val="%1、"/>
      <w:lvlJc w:val="left"/>
    </w:lvl>
  </w:abstractNum>
  <w:abstractNum w:abstractNumId="5">
    <w:nsid w:val="6E57DFAE"/>
    <w:multiLevelType w:val="singleLevel"/>
    <w:tmpl w:val="6E57DFAE"/>
    <w:lvl w:ilvl="0" w:tentative="0">
      <w:start w:val="1"/>
      <w:numFmt w:val="decimal"/>
      <w:suff w:val="nothing"/>
      <w:lvlText w:val="%1、"/>
      <w:lvlJc w:val="left"/>
    </w:lvl>
  </w:abstractNum>
  <w:abstractNum w:abstractNumId="6">
    <w:nsid w:val="6F3662C5"/>
    <w:multiLevelType w:val="singleLevel"/>
    <w:tmpl w:val="6F3662C5"/>
    <w:lvl w:ilvl="0" w:tentative="0">
      <w:start w:val="1"/>
      <w:numFmt w:val="decimal"/>
      <w:suff w:val="nothing"/>
      <w:lvlText w:val="%1、"/>
      <w:lvlJc w:val="left"/>
    </w:lvl>
  </w:abstractNum>
  <w:num w:numId="1">
    <w:abstractNumId w:val="3"/>
  </w:num>
  <w:num w:numId="2">
    <w:abstractNumId w:val="6"/>
  </w:num>
  <w:num w:numId="3">
    <w:abstractNumId w:val="4"/>
  </w:num>
  <w:num w:numId="4">
    <w:abstractNumId w:val="5"/>
  </w:num>
  <w:num w:numId="5">
    <w:abstractNumId w:val="0"/>
  </w:num>
  <w:num w:numId="6">
    <w:abstractNumId w:val="1"/>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None" w15:userId="几"/>
  </w15:person>
  <w15:person w15:author="Zhangkai NI">
    <w15:presenceInfo w15:providerId="Windows Live" w15:userId="34536e6f177b58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1"/>
  <w:bordersDoNotSurroundFooter w:val="1"/>
  <w:revisionView w:markup="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0A6"/>
    <w:rsid w:val="00007AD6"/>
    <w:rsid w:val="00042138"/>
    <w:rsid w:val="001D63D3"/>
    <w:rsid w:val="002130A6"/>
    <w:rsid w:val="00247CC0"/>
    <w:rsid w:val="002911AA"/>
    <w:rsid w:val="004E2264"/>
    <w:rsid w:val="00500763"/>
    <w:rsid w:val="006B30CB"/>
    <w:rsid w:val="00736487"/>
    <w:rsid w:val="0092335D"/>
    <w:rsid w:val="00A213FE"/>
    <w:rsid w:val="00BC3D89"/>
    <w:rsid w:val="00BE63F0"/>
    <w:rsid w:val="00CC7DCF"/>
    <w:rsid w:val="00CF377F"/>
    <w:rsid w:val="00E75341"/>
    <w:rsid w:val="00F91412"/>
    <w:rsid w:val="00FA070E"/>
    <w:rsid w:val="00FC08B4"/>
    <w:rsid w:val="05776166"/>
    <w:rsid w:val="087E009B"/>
    <w:rsid w:val="08E03847"/>
    <w:rsid w:val="0DE86D6B"/>
    <w:rsid w:val="0EB421D9"/>
    <w:rsid w:val="11BE5614"/>
    <w:rsid w:val="14700951"/>
    <w:rsid w:val="16D771F6"/>
    <w:rsid w:val="1D353C90"/>
    <w:rsid w:val="1F3516FD"/>
    <w:rsid w:val="20CF69FF"/>
    <w:rsid w:val="25A52F5C"/>
    <w:rsid w:val="25EF3390"/>
    <w:rsid w:val="26D73593"/>
    <w:rsid w:val="28D9543F"/>
    <w:rsid w:val="2CAB7ED1"/>
    <w:rsid w:val="2EA511E7"/>
    <w:rsid w:val="2EF7784D"/>
    <w:rsid w:val="31235140"/>
    <w:rsid w:val="36855D30"/>
    <w:rsid w:val="36A662DF"/>
    <w:rsid w:val="37E26150"/>
    <w:rsid w:val="3D164CBE"/>
    <w:rsid w:val="41922CC2"/>
    <w:rsid w:val="44D73F50"/>
    <w:rsid w:val="47A766F5"/>
    <w:rsid w:val="47DD036D"/>
    <w:rsid w:val="4A1D1724"/>
    <w:rsid w:val="4A956050"/>
    <w:rsid w:val="4D341EAC"/>
    <w:rsid w:val="4D6E1F58"/>
    <w:rsid w:val="4E48737C"/>
    <w:rsid w:val="4ED77935"/>
    <w:rsid w:val="529700F2"/>
    <w:rsid w:val="52C945ED"/>
    <w:rsid w:val="54A66DEA"/>
    <w:rsid w:val="57096BB4"/>
    <w:rsid w:val="572F5ECC"/>
    <w:rsid w:val="5746643E"/>
    <w:rsid w:val="58861193"/>
    <w:rsid w:val="59DF7BD4"/>
    <w:rsid w:val="5D533C8D"/>
    <w:rsid w:val="5DBE13B2"/>
    <w:rsid w:val="5E5974F9"/>
    <w:rsid w:val="5E9842F9"/>
    <w:rsid w:val="60104302"/>
    <w:rsid w:val="646E4B70"/>
    <w:rsid w:val="65093EA2"/>
    <w:rsid w:val="69B875FD"/>
    <w:rsid w:val="6B555B6D"/>
    <w:rsid w:val="6BC23F0E"/>
    <w:rsid w:val="6FDD767E"/>
    <w:rsid w:val="70380103"/>
    <w:rsid w:val="730D4A5E"/>
    <w:rsid w:val="734B5D43"/>
    <w:rsid w:val="79FA00D7"/>
    <w:rsid w:val="7EA9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qFormat/>
    <w:uiPriority w:val="9"/>
    <w:pPr>
      <w:spacing w:before="100" w:beforeAutospacing="1" w:after="100" w:afterAutospacing="1"/>
      <w:outlineLvl w:val="3"/>
    </w:pPr>
    <w:rPr>
      <w:b/>
      <w:bCs/>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4"/>
    <w:semiHidden/>
    <w:unhideWhenUsed/>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jc w:val="left"/>
    </w:pPr>
    <w:rPr>
      <w:rFonts w:cs="Times New Roman"/>
      <w:kern w:val="0"/>
      <w:sz w:val="24"/>
    </w:rPr>
  </w:style>
  <w:style w:type="paragraph" w:customStyle="1" w:styleId="9">
    <w:name w:val="大标题"/>
    <w:basedOn w:val="1"/>
    <w:link w:val="10"/>
    <w:qFormat/>
    <w:uiPriority w:val="0"/>
    <w:pPr>
      <w:jc w:val="center"/>
    </w:pPr>
    <w:rPr>
      <w:rFonts w:ascii="黑体" w:hAnsi="黑体" w:eastAsia="黑体" w:cs="Times New Roman"/>
      <w:bCs/>
      <w:sz w:val="30"/>
      <w:szCs w:val="36"/>
    </w:rPr>
  </w:style>
  <w:style w:type="character" w:customStyle="1" w:styleId="10">
    <w:name w:val="大标题 Char"/>
    <w:link w:val="9"/>
    <w:qFormat/>
    <w:uiPriority w:val="0"/>
    <w:rPr>
      <w:rFonts w:ascii="黑体" w:hAnsi="黑体" w:eastAsia="黑体" w:cs="Times New Roman"/>
      <w:bCs/>
      <w:sz w:val="30"/>
      <w:szCs w:val="36"/>
    </w:rPr>
  </w:style>
  <w:style w:type="character" w:customStyle="1" w:styleId="11">
    <w:name w:val="页眉 字符"/>
    <w:basedOn w:val="8"/>
    <w:link w:val="5"/>
    <w:qFormat/>
    <w:uiPriority w:val="99"/>
    <w:rPr>
      <w:sz w:val="18"/>
      <w:szCs w:val="18"/>
    </w:rPr>
  </w:style>
  <w:style w:type="character" w:customStyle="1" w:styleId="12">
    <w:name w:val="页脚 字符"/>
    <w:basedOn w:val="8"/>
    <w:link w:val="4"/>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框文本 字符"/>
    <w:basedOn w:val="8"/>
    <w:link w:val="3"/>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2303</Words>
  <Characters>2475</Characters>
  <Lines>230</Lines>
  <Paragraphs>117</Paragraphs>
  <TotalTime>9</TotalTime>
  <ScaleCrop>false</ScaleCrop>
  <LinksUpToDate>false</LinksUpToDate>
  <CharactersWithSpaces>2505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2022-10-13T13:56:00Z</dcterms:created>
  <dc:creator>wang lu</dc:creator>
  <cp:lastModifiedBy>几</cp:lastModifiedBy>
  <cp:lastPrinted>2024-12-31T07:32:00Z</cp:lastPrinted>
  <dcterms:modified xsi:type="dcterms:W3CDTF">2025-01-02T10:28:33Z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be848857344d8225d1917817a2bf3448db8618c1d721770c6ed5b00f656dc4b5</vt:lpwstr>
  </property>
  <property fmtid="{D5CDD505-2E9C-101B-9397-08002B2CF9AE}" pid="3" name="KSOProductBuildVer">
    <vt:lpwstr>2052-12.1.0.19770</vt:lpwstr>
  </property>
  <property fmtid="{D5CDD505-2E9C-101B-9397-08002B2CF9AE}" pid="4" name="ICV">
    <vt:lpwstr>FEDE7E0186CD4C539D9DCE40CE1DC96C_13</vt:lpwstr>
  </property>
  <property fmtid="{D5CDD505-2E9C-101B-9397-08002B2CF9AE}" pid="5" name="KSOTemplateDocerSaveRecord">
    <vt:lpwstr>eyJoZGlkIjoiNjRkZDE1MjIxMjM2NmMxYzY5Y2M3N2FjNDEyZThkY2QiLCJ1c2VySWQiOiIxNDA3ODIxNzQzIn0=</vt:lpwstr>
  </property>
</Properties>
</file>